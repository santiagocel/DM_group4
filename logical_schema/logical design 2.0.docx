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6EE68" w14:textId="182D3F96" w:rsidR="74BF085C" w:rsidRDefault="74BF085C" w:rsidP="59B88D9D">
      <w:pPr>
        <w:jc w:val="left"/>
        <w:rPr>
          <w:rFonts w:ascii="Calibri" w:eastAsia="Calibri" w:hAnsi="Calibri" w:cs="Calibri"/>
          <w:b/>
          <w:sz w:val="24"/>
          <w:szCs w:val="24"/>
        </w:rPr>
      </w:pPr>
      <w:r w:rsidRPr="06B25034">
        <w:rPr>
          <w:rFonts w:ascii="Calibri" w:eastAsia="Calibri" w:hAnsi="Calibri" w:cs="Calibri"/>
          <w:b/>
          <w:sz w:val="24"/>
          <w:szCs w:val="24"/>
        </w:rPr>
        <w:t>Entities and Attributes</w:t>
      </w:r>
    </w:p>
    <w:p w14:paraId="5484E1C9" w14:textId="0D9888EC" w:rsidR="06B25034" w:rsidRDefault="06B25034" w:rsidP="06B25034">
      <w:pPr>
        <w:jc w:val="left"/>
        <w:rPr>
          <w:rFonts w:ascii="Calibri" w:eastAsia="Calibri" w:hAnsi="Calibri" w:cs="Calibri"/>
          <w:b/>
          <w:bCs/>
          <w:sz w:val="24"/>
          <w:szCs w:val="24"/>
        </w:rPr>
      </w:pPr>
    </w:p>
    <w:p w14:paraId="60E039E3" w14:textId="2B5BEDFA" w:rsidR="00A44F8A" w:rsidRDefault="00844C92" w:rsidP="59B88D9D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eastAsia="Calibri" w:hAnsi="Calibri" w:cs="Calibri"/>
        </w:rPr>
      </w:pPr>
      <w:r w:rsidRPr="7B1C9D94">
        <w:rPr>
          <w:rFonts w:ascii="Calibri" w:eastAsia="Calibri" w:hAnsi="Calibri" w:cs="Calibri"/>
        </w:rPr>
        <w:t>Customer</w:t>
      </w:r>
      <w:r w:rsidR="00A44F8A" w:rsidRPr="7B1C9D94">
        <w:rPr>
          <w:rFonts w:ascii="Calibri" w:eastAsia="Calibri" w:hAnsi="Calibri" w:cs="Calibri"/>
        </w:rPr>
        <w:t xml:space="preserve"> (</w:t>
      </w:r>
      <w:proofErr w:type="spellStart"/>
      <w:r w:rsidRPr="7B1C9D94">
        <w:rPr>
          <w:rFonts w:ascii="Calibri" w:eastAsia="Calibri" w:hAnsi="Calibri" w:cs="Calibri"/>
          <w:u w:val="single"/>
        </w:rPr>
        <w:t>Customer</w:t>
      </w:r>
      <w:r w:rsidR="00F70454" w:rsidRPr="7B1C9D94">
        <w:rPr>
          <w:rFonts w:ascii="Calibri" w:eastAsia="Calibri" w:hAnsi="Calibri" w:cs="Calibri"/>
          <w:u w:val="single"/>
        </w:rPr>
        <w:t>_</w:t>
      </w:r>
      <w:r w:rsidRPr="7B1C9D94">
        <w:rPr>
          <w:rFonts w:ascii="Calibri" w:eastAsia="Calibri" w:hAnsi="Calibri" w:cs="Calibri"/>
          <w:u w:val="single"/>
        </w:rPr>
        <w:t>ID</w:t>
      </w:r>
      <w:proofErr w:type="spellEnd"/>
      <w:r w:rsidRPr="7B1C9D94">
        <w:rPr>
          <w:rFonts w:ascii="Calibri" w:eastAsia="Calibri" w:hAnsi="Calibri" w:cs="Calibri"/>
          <w:u w:val="single"/>
        </w:rPr>
        <w:t>(PK)</w:t>
      </w:r>
      <w:r w:rsidRPr="7B1C9D94">
        <w:rPr>
          <w:rFonts w:ascii="Calibri" w:eastAsia="Calibri" w:hAnsi="Calibri" w:cs="Calibri"/>
        </w:rPr>
        <w:t>, First</w:t>
      </w:r>
      <w:r w:rsidR="00866B7E" w:rsidRPr="7B1C9D94">
        <w:rPr>
          <w:rFonts w:ascii="Calibri" w:eastAsia="Calibri" w:hAnsi="Calibri" w:cs="Calibri"/>
        </w:rPr>
        <w:t>_N</w:t>
      </w:r>
      <w:r w:rsidRPr="7B1C9D94">
        <w:rPr>
          <w:rFonts w:ascii="Calibri" w:eastAsia="Calibri" w:hAnsi="Calibri" w:cs="Calibri"/>
        </w:rPr>
        <w:t>ame,</w:t>
      </w:r>
      <w:r w:rsidR="00250F58" w:rsidRPr="7B1C9D94">
        <w:rPr>
          <w:rFonts w:ascii="Calibri" w:eastAsia="Calibri" w:hAnsi="Calibri" w:cs="Calibri"/>
        </w:rPr>
        <w:t xml:space="preserve"> </w:t>
      </w:r>
      <w:r w:rsidRPr="7B1C9D94">
        <w:rPr>
          <w:rFonts w:ascii="Calibri" w:eastAsia="Calibri" w:hAnsi="Calibri" w:cs="Calibri"/>
        </w:rPr>
        <w:t>Last</w:t>
      </w:r>
      <w:r w:rsidR="00866B7E" w:rsidRPr="7B1C9D94">
        <w:rPr>
          <w:rFonts w:ascii="Calibri" w:eastAsia="Calibri" w:hAnsi="Calibri" w:cs="Calibri"/>
        </w:rPr>
        <w:t>_N</w:t>
      </w:r>
      <w:r w:rsidRPr="7B1C9D94">
        <w:rPr>
          <w:rFonts w:ascii="Calibri" w:eastAsia="Calibri" w:hAnsi="Calibri" w:cs="Calibri"/>
        </w:rPr>
        <w:t>ame,</w:t>
      </w:r>
      <w:r w:rsidR="00A44F8A" w:rsidRPr="7B1C9D94">
        <w:rPr>
          <w:rFonts w:ascii="Calibri" w:eastAsia="Calibri" w:hAnsi="Calibri" w:cs="Calibri"/>
        </w:rPr>
        <w:t xml:space="preserve"> </w:t>
      </w:r>
      <w:r w:rsidRPr="7B1C9D94">
        <w:rPr>
          <w:rFonts w:ascii="Calibri" w:eastAsia="Calibri" w:hAnsi="Calibri" w:cs="Calibri"/>
        </w:rPr>
        <w:t xml:space="preserve">Email, </w:t>
      </w:r>
      <w:proofErr w:type="spellStart"/>
      <w:r w:rsidRPr="7B1C9D94">
        <w:rPr>
          <w:rFonts w:ascii="Calibri" w:eastAsia="Calibri" w:hAnsi="Calibri" w:cs="Calibri"/>
        </w:rPr>
        <w:t>Password</w:t>
      </w:r>
      <w:r w:rsidR="0034252F" w:rsidRPr="7B1C9D94">
        <w:rPr>
          <w:rFonts w:ascii="Calibri" w:eastAsia="Calibri" w:hAnsi="Calibri" w:cs="Calibri"/>
        </w:rPr>
        <w:t>_Hash</w:t>
      </w:r>
      <w:proofErr w:type="spellEnd"/>
      <w:r w:rsidRPr="7B1C9D94">
        <w:rPr>
          <w:rFonts w:ascii="Calibri" w:eastAsia="Calibri" w:hAnsi="Calibri" w:cs="Calibri"/>
        </w:rPr>
        <w:t>,</w:t>
      </w:r>
      <w:r w:rsidR="00A44F8A" w:rsidRPr="7B1C9D94">
        <w:rPr>
          <w:rFonts w:ascii="Calibri" w:eastAsia="Calibri" w:hAnsi="Calibri" w:cs="Calibri"/>
        </w:rPr>
        <w:t xml:space="preserve"> </w:t>
      </w:r>
      <w:r w:rsidRPr="7B1C9D94">
        <w:rPr>
          <w:rFonts w:ascii="Calibri" w:eastAsia="Calibri" w:hAnsi="Calibri" w:cs="Calibri"/>
        </w:rPr>
        <w:t>Gender</w:t>
      </w:r>
      <w:r w:rsidR="009E04AD" w:rsidRPr="7B1C9D94">
        <w:rPr>
          <w:rFonts w:ascii="Calibri" w:eastAsia="Calibri" w:hAnsi="Calibri" w:cs="Calibri"/>
        </w:rPr>
        <w:t>, Me</w:t>
      </w:r>
      <w:r w:rsidR="00AD1347" w:rsidRPr="7B1C9D94">
        <w:rPr>
          <w:rFonts w:ascii="Calibri" w:eastAsia="Calibri" w:hAnsi="Calibri" w:cs="Calibri"/>
        </w:rPr>
        <w:t xml:space="preserve">mbership, </w:t>
      </w:r>
      <w:proofErr w:type="spellStart"/>
      <w:r w:rsidR="69271300" w:rsidRPr="7B1C9D94">
        <w:rPr>
          <w:rFonts w:ascii="Calibri" w:eastAsia="Calibri" w:hAnsi="Calibri" w:cs="Calibri"/>
        </w:rPr>
        <w:t>date_of_birth</w:t>
      </w:r>
      <w:proofErr w:type="spellEnd"/>
      <w:r w:rsidR="69271300" w:rsidRPr="7B1C9D94">
        <w:rPr>
          <w:rFonts w:ascii="Calibri" w:eastAsia="Calibri" w:hAnsi="Calibri" w:cs="Calibri"/>
        </w:rPr>
        <w:t>,</w:t>
      </w:r>
      <w:r w:rsidR="0017130F" w:rsidRPr="7B1C9D94">
        <w:rPr>
          <w:rFonts w:ascii="Calibri" w:eastAsia="Calibri" w:hAnsi="Calibri" w:cs="Calibri"/>
        </w:rPr>
        <w:t xml:space="preserve"> Customer_Address</w:t>
      </w:r>
      <w:r w:rsidR="00F50423" w:rsidRPr="7B1C9D94">
        <w:rPr>
          <w:rFonts w:ascii="Calibri" w:eastAsia="Calibri" w:hAnsi="Calibri" w:cs="Calibri"/>
        </w:rPr>
        <w:t xml:space="preserve"> </w:t>
      </w:r>
      <w:r w:rsidR="0017130F" w:rsidRPr="7B1C9D94">
        <w:rPr>
          <w:rFonts w:ascii="Calibri" w:eastAsia="Calibri" w:hAnsi="Calibri" w:cs="Calibri"/>
        </w:rPr>
        <w:t>(</w:t>
      </w:r>
      <w:proofErr w:type="spellStart"/>
      <w:r w:rsidR="0017130F" w:rsidRPr="7B1C9D94">
        <w:rPr>
          <w:rFonts w:ascii="Calibri" w:eastAsia="Calibri" w:hAnsi="Calibri" w:cs="Calibri"/>
        </w:rPr>
        <w:t>Zip</w:t>
      </w:r>
      <w:r w:rsidR="008E7BFA" w:rsidRPr="7B1C9D94">
        <w:rPr>
          <w:rFonts w:ascii="Calibri" w:eastAsia="Calibri" w:hAnsi="Calibri" w:cs="Calibri"/>
        </w:rPr>
        <w:t>_</w:t>
      </w:r>
      <w:r w:rsidR="0017130F" w:rsidRPr="7B1C9D94">
        <w:rPr>
          <w:rFonts w:ascii="Calibri" w:eastAsia="Calibri" w:hAnsi="Calibri" w:cs="Calibri"/>
        </w:rPr>
        <w:t>Code</w:t>
      </w:r>
      <w:proofErr w:type="spellEnd"/>
      <w:r w:rsidR="0017130F" w:rsidRPr="7B1C9D94">
        <w:rPr>
          <w:rFonts w:ascii="Calibri" w:eastAsia="Calibri" w:hAnsi="Calibri" w:cs="Calibri"/>
        </w:rPr>
        <w:t>, Country, State, City, Street)</w:t>
      </w:r>
      <w:r w:rsidR="00F50423" w:rsidRPr="7B1C9D94">
        <w:rPr>
          <w:rFonts w:ascii="Calibri" w:eastAsia="Calibri" w:hAnsi="Calibri" w:cs="Calibri"/>
        </w:rPr>
        <w:t>)</w:t>
      </w:r>
    </w:p>
    <w:p w14:paraId="53480ACF" w14:textId="77777777" w:rsidR="00866B7E" w:rsidRDefault="00866B7E" w:rsidP="59B88D9D">
      <w:pPr>
        <w:pStyle w:val="ListParagraph"/>
        <w:ind w:left="360" w:firstLineChars="0" w:firstLine="0"/>
        <w:jc w:val="left"/>
        <w:rPr>
          <w:rFonts w:ascii="Calibri" w:eastAsia="Calibri" w:hAnsi="Calibri" w:cs="Calibri"/>
        </w:rPr>
      </w:pPr>
    </w:p>
    <w:p w14:paraId="0719AF8D" w14:textId="1C99B6A5" w:rsidR="00880EFF" w:rsidRDefault="00237F47" w:rsidP="59B88D9D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eastAsia="Calibri" w:hAnsi="Calibri" w:cs="Calibri"/>
        </w:rPr>
      </w:pPr>
      <w:proofErr w:type="gramStart"/>
      <w:r w:rsidRPr="0057469D">
        <w:rPr>
          <w:rFonts w:ascii="Calibri" w:eastAsia="Calibri" w:hAnsi="Calibri" w:cs="Calibri"/>
        </w:rPr>
        <w:t>Order</w:t>
      </w:r>
      <w:r w:rsidR="00880EFF">
        <w:rPr>
          <w:rFonts w:ascii="Calibri" w:eastAsia="Calibri" w:hAnsi="Calibri" w:cs="Calibri"/>
        </w:rPr>
        <w:t>(</w:t>
      </w:r>
      <w:proofErr w:type="gramEnd"/>
      <w:r w:rsidRPr="212C08D5">
        <w:rPr>
          <w:rFonts w:ascii="Calibri" w:eastAsia="Calibri" w:hAnsi="Calibri" w:cs="Calibri"/>
          <w:u w:val="single"/>
        </w:rPr>
        <w:t>Order</w:t>
      </w:r>
      <w:r w:rsidR="5F0E640E" w:rsidRPr="212C08D5">
        <w:rPr>
          <w:rFonts w:ascii="Calibri" w:eastAsia="Calibri" w:hAnsi="Calibri" w:cs="Calibri"/>
          <w:u w:val="single"/>
        </w:rPr>
        <w:t>_</w:t>
      </w:r>
      <w:r w:rsidRPr="212C08D5">
        <w:rPr>
          <w:rFonts w:ascii="Calibri" w:eastAsia="Calibri" w:hAnsi="Calibri" w:cs="Calibri"/>
          <w:u w:val="single"/>
        </w:rPr>
        <w:t>ID (</w:t>
      </w:r>
      <w:r w:rsidRPr="00880EFF">
        <w:rPr>
          <w:rFonts w:ascii="Calibri" w:eastAsia="Calibri" w:hAnsi="Calibri" w:cs="Calibri"/>
          <w:u w:val="single"/>
        </w:rPr>
        <w:t>PK)</w:t>
      </w:r>
      <w:r w:rsidRPr="00880EFF">
        <w:rPr>
          <w:rFonts w:ascii="Calibri" w:eastAsia="Calibri" w:hAnsi="Calibri" w:cs="Calibri"/>
        </w:rPr>
        <w:t xml:space="preserve">, </w:t>
      </w:r>
      <w:proofErr w:type="spellStart"/>
      <w:r w:rsidRPr="00880EFF">
        <w:rPr>
          <w:rFonts w:ascii="Calibri" w:eastAsia="Calibri" w:hAnsi="Calibri" w:cs="Calibri"/>
          <w:bCs/>
          <w:u w:val="double"/>
        </w:rPr>
        <w:t>Customer</w:t>
      </w:r>
      <w:r w:rsidR="00742CC8" w:rsidRPr="00CB268B">
        <w:rPr>
          <w:rFonts w:ascii="Calibri" w:eastAsia="Calibri" w:hAnsi="Calibri" w:cs="Calibri"/>
          <w:bCs/>
          <w:u w:val="double"/>
        </w:rPr>
        <w:t>_</w:t>
      </w:r>
      <w:r w:rsidRPr="00880EFF">
        <w:rPr>
          <w:rFonts w:ascii="Calibri" w:eastAsia="Calibri" w:hAnsi="Calibri" w:cs="Calibri"/>
          <w:bCs/>
          <w:u w:val="double"/>
        </w:rPr>
        <w:t>ID</w:t>
      </w:r>
      <w:proofErr w:type="spellEnd"/>
      <w:r w:rsidRPr="00880EFF">
        <w:rPr>
          <w:rFonts w:ascii="Calibri" w:eastAsia="Calibri" w:hAnsi="Calibri" w:cs="Calibri"/>
          <w:bCs/>
          <w:u w:val="double"/>
        </w:rPr>
        <w:t xml:space="preserve"> (FK)</w:t>
      </w:r>
      <w:r w:rsidRPr="00880EFF">
        <w:rPr>
          <w:rFonts w:ascii="Calibri" w:eastAsia="Calibri" w:hAnsi="Calibri" w:cs="Calibri"/>
        </w:rPr>
        <w:t>,</w:t>
      </w:r>
      <w:r w:rsidR="00880EFF">
        <w:rPr>
          <w:rFonts w:ascii="Calibri" w:eastAsia="Calibri" w:hAnsi="Calibri" w:cs="Calibri"/>
        </w:rPr>
        <w:t xml:space="preserve"> </w:t>
      </w:r>
      <w:proofErr w:type="spellStart"/>
      <w:r w:rsidR="00880EFF" w:rsidRPr="212C08D5">
        <w:rPr>
          <w:rFonts w:ascii="Calibri" w:eastAsia="Calibri" w:hAnsi="Calibri" w:cs="Calibri"/>
          <w:u w:val="double"/>
        </w:rPr>
        <w:t>Pro</w:t>
      </w:r>
      <w:r w:rsidR="4AF42395" w:rsidRPr="212C08D5">
        <w:rPr>
          <w:rFonts w:ascii="Calibri" w:eastAsia="Calibri" w:hAnsi="Calibri" w:cs="Calibri"/>
          <w:u w:val="double"/>
        </w:rPr>
        <w:t>duct</w:t>
      </w:r>
      <w:r w:rsidR="00880EFF" w:rsidRPr="00880EFF">
        <w:rPr>
          <w:rFonts w:ascii="Calibri" w:eastAsia="Calibri" w:hAnsi="Calibri" w:cs="Calibri"/>
          <w:u w:val="double"/>
        </w:rPr>
        <w:t>_ID</w:t>
      </w:r>
      <w:proofErr w:type="spellEnd"/>
      <w:r w:rsidR="00880EFF" w:rsidRPr="00880EFF">
        <w:rPr>
          <w:rFonts w:ascii="Calibri" w:eastAsia="Calibri" w:hAnsi="Calibri" w:cs="Calibri"/>
          <w:u w:val="double"/>
        </w:rPr>
        <w:t>(FK)</w:t>
      </w:r>
      <w:r w:rsidR="00880EFF">
        <w:rPr>
          <w:rFonts w:ascii="Calibri" w:eastAsia="Calibri" w:hAnsi="Calibri" w:cs="Calibri"/>
        </w:rPr>
        <w:t xml:space="preserve">, </w:t>
      </w:r>
      <w:r w:rsidRPr="00880EFF">
        <w:rPr>
          <w:rFonts w:ascii="Calibri" w:eastAsia="Calibri" w:hAnsi="Calibri" w:cs="Calibri"/>
        </w:rPr>
        <w:t>Order</w:t>
      </w:r>
      <w:r w:rsidR="008E7BFA">
        <w:rPr>
          <w:rFonts w:ascii="Calibri" w:eastAsia="Calibri" w:hAnsi="Calibri" w:cs="Calibri"/>
        </w:rPr>
        <w:t>_</w:t>
      </w:r>
      <w:r w:rsidRPr="00880EFF">
        <w:rPr>
          <w:rFonts w:ascii="Calibri" w:eastAsia="Calibri" w:hAnsi="Calibri" w:cs="Calibri"/>
        </w:rPr>
        <w:t xml:space="preserve">Date, </w:t>
      </w:r>
      <w:r w:rsidR="00933C8C">
        <w:rPr>
          <w:rFonts w:ascii="Calibri" w:eastAsia="Calibri" w:hAnsi="Calibri" w:cs="Calibri"/>
        </w:rPr>
        <w:t>Order</w:t>
      </w:r>
      <w:r w:rsidR="008E7BFA">
        <w:rPr>
          <w:rFonts w:ascii="Calibri" w:eastAsia="Calibri" w:hAnsi="Calibri" w:cs="Calibri"/>
        </w:rPr>
        <w:t>_</w:t>
      </w:r>
      <w:r w:rsidR="00933C8C">
        <w:rPr>
          <w:rFonts w:ascii="Calibri" w:eastAsia="Calibri" w:hAnsi="Calibri" w:cs="Calibri"/>
        </w:rPr>
        <w:t>Status</w:t>
      </w:r>
      <w:r w:rsidR="00101E16">
        <w:rPr>
          <w:rFonts w:ascii="Calibri" w:eastAsia="Calibri" w:hAnsi="Calibri" w:cs="Calibri"/>
        </w:rPr>
        <w:t>, Sub</w:t>
      </w:r>
      <w:r w:rsidR="00742CC8">
        <w:rPr>
          <w:rFonts w:ascii="Calibri" w:eastAsia="Calibri" w:hAnsi="Calibri" w:cs="Calibri"/>
        </w:rPr>
        <w:t>_</w:t>
      </w:r>
      <w:r w:rsidR="00101E16">
        <w:rPr>
          <w:rFonts w:ascii="Calibri" w:eastAsia="Calibri" w:hAnsi="Calibri" w:cs="Calibri"/>
        </w:rPr>
        <w:t xml:space="preserve">Quantity, </w:t>
      </w:r>
      <w:r w:rsidR="00742CC8">
        <w:rPr>
          <w:rFonts w:ascii="Calibri" w:eastAsia="Calibri" w:hAnsi="Calibri" w:cs="Calibri"/>
        </w:rPr>
        <w:t xml:space="preserve">Total_Quantity, </w:t>
      </w:r>
      <w:r w:rsidR="00101E16">
        <w:rPr>
          <w:rFonts w:ascii="Calibri" w:eastAsia="Calibri" w:hAnsi="Calibri" w:cs="Calibri"/>
        </w:rPr>
        <w:t>Total</w:t>
      </w:r>
      <w:r w:rsidR="00742CC8">
        <w:rPr>
          <w:rFonts w:ascii="Calibri" w:eastAsia="Calibri" w:hAnsi="Calibri" w:cs="Calibri"/>
        </w:rPr>
        <w:t>_</w:t>
      </w:r>
      <w:r w:rsidR="00101E16">
        <w:rPr>
          <w:rFonts w:ascii="Calibri" w:eastAsia="Calibri" w:hAnsi="Calibri" w:cs="Calibri"/>
        </w:rPr>
        <w:t>Price)</w:t>
      </w:r>
    </w:p>
    <w:p w14:paraId="648FCF68" w14:textId="77777777" w:rsidR="00866B7E" w:rsidRDefault="00866B7E" w:rsidP="00B33245">
      <w:pPr>
        <w:jc w:val="left"/>
      </w:pPr>
    </w:p>
    <w:p w14:paraId="4F35FEFF" w14:textId="3CB3ED3F" w:rsidR="000C1B75" w:rsidRPr="00866B7E" w:rsidRDefault="0047512F" w:rsidP="59B88D9D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eastAsia="Calibri" w:hAnsi="Calibri" w:cs="Calibri"/>
        </w:rPr>
      </w:pPr>
      <w:r w:rsidRPr="0057469D">
        <w:rPr>
          <w:rFonts w:ascii="Calibri" w:eastAsia="Calibri" w:hAnsi="Calibri" w:cs="Calibri"/>
        </w:rPr>
        <w:t>Transaction</w:t>
      </w:r>
      <w:r w:rsidR="000C1B75">
        <w:rPr>
          <w:rFonts w:ascii="Calibri" w:eastAsia="Calibri" w:hAnsi="Calibri" w:cs="Calibri"/>
        </w:rPr>
        <w:t xml:space="preserve"> (</w:t>
      </w:r>
      <w:r w:rsidRPr="008D5E21">
        <w:rPr>
          <w:rFonts w:ascii="Calibri" w:eastAsia="Calibri" w:hAnsi="Calibri" w:cs="Calibri"/>
          <w:u w:val="single"/>
        </w:rPr>
        <w:t>Transaction</w:t>
      </w:r>
      <w:r w:rsidR="001F3510">
        <w:rPr>
          <w:rFonts w:ascii="Calibri" w:eastAsia="Calibri" w:hAnsi="Calibri" w:cs="Calibri"/>
          <w:u w:val="single"/>
        </w:rPr>
        <w:t>_</w:t>
      </w:r>
      <w:r w:rsidRPr="008D5E21">
        <w:rPr>
          <w:rFonts w:ascii="Calibri" w:eastAsia="Calibri" w:hAnsi="Calibri" w:cs="Calibri"/>
          <w:u w:val="single"/>
        </w:rPr>
        <w:t>ID(PK),</w:t>
      </w:r>
      <w:r w:rsidRPr="000C1B75">
        <w:rPr>
          <w:rFonts w:ascii="Calibri" w:eastAsia="Calibri" w:hAnsi="Calibri" w:cs="Calibri"/>
        </w:rPr>
        <w:t xml:space="preserve"> </w:t>
      </w:r>
      <w:r w:rsidRPr="008D5E21">
        <w:rPr>
          <w:rFonts w:ascii="Calibri" w:eastAsia="Calibri" w:hAnsi="Calibri" w:cs="Calibri"/>
          <w:u w:val="double"/>
        </w:rPr>
        <w:t>Order</w:t>
      </w:r>
      <w:r w:rsidR="001F3510">
        <w:rPr>
          <w:rFonts w:ascii="Calibri" w:eastAsia="Calibri" w:hAnsi="Calibri" w:cs="Calibri"/>
          <w:u w:val="double"/>
        </w:rPr>
        <w:t>_</w:t>
      </w:r>
      <w:r w:rsidRPr="008D5E21">
        <w:rPr>
          <w:rFonts w:ascii="Calibri" w:eastAsia="Calibri" w:hAnsi="Calibri" w:cs="Calibri"/>
          <w:u w:val="double"/>
        </w:rPr>
        <w:t>ID(FK)</w:t>
      </w:r>
      <w:r w:rsidRPr="000C1B75">
        <w:rPr>
          <w:rFonts w:ascii="Calibri" w:eastAsia="Calibri" w:hAnsi="Calibri" w:cs="Calibri"/>
        </w:rPr>
        <w:t xml:space="preserve">, </w:t>
      </w:r>
      <w:proofErr w:type="spellStart"/>
      <w:r w:rsidRPr="008D5E21">
        <w:rPr>
          <w:rFonts w:ascii="Calibri" w:eastAsia="Calibri" w:hAnsi="Calibri" w:cs="Calibri"/>
          <w:u w:val="double"/>
        </w:rPr>
        <w:t>Customer</w:t>
      </w:r>
      <w:r w:rsidR="003E4306">
        <w:rPr>
          <w:rFonts w:ascii="Calibri" w:eastAsia="Calibri" w:hAnsi="Calibri" w:cs="Calibri"/>
          <w:u w:val="double"/>
        </w:rPr>
        <w:t>_</w:t>
      </w:r>
      <w:r w:rsidRPr="008D5E21">
        <w:rPr>
          <w:rFonts w:ascii="Calibri" w:eastAsia="Calibri" w:hAnsi="Calibri" w:cs="Calibri"/>
          <w:u w:val="double"/>
        </w:rPr>
        <w:t>ID</w:t>
      </w:r>
      <w:proofErr w:type="spellEnd"/>
      <w:r w:rsidRPr="008D5E21">
        <w:rPr>
          <w:rFonts w:ascii="Calibri" w:eastAsia="Calibri" w:hAnsi="Calibri" w:cs="Calibri"/>
          <w:u w:val="double"/>
        </w:rPr>
        <w:t>(FK)</w:t>
      </w:r>
      <w:r w:rsidRPr="000C1B75">
        <w:rPr>
          <w:rFonts w:ascii="Calibri" w:eastAsia="Calibri" w:hAnsi="Calibri" w:cs="Calibri"/>
        </w:rPr>
        <w:t>, Transaction</w:t>
      </w:r>
      <w:r w:rsidR="003E4306">
        <w:rPr>
          <w:rFonts w:ascii="Calibri" w:eastAsia="Calibri" w:hAnsi="Calibri" w:cs="Calibri"/>
        </w:rPr>
        <w:t>_</w:t>
      </w:r>
      <w:r w:rsidRPr="000C1B75">
        <w:rPr>
          <w:rFonts w:ascii="Calibri" w:eastAsia="Calibri" w:hAnsi="Calibri" w:cs="Calibri"/>
        </w:rPr>
        <w:t>Time, Transaction</w:t>
      </w:r>
      <w:r w:rsidR="003E4306">
        <w:rPr>
          <w:rFonts w:ascii="Calibri" w:eastAsia="Calibri" w:hAnsi="Calibri" w:cs="Calibri"/>
        </w:rPr>
        <w:t>_</w:t>
      </w:r>
      <w:r w:rsidRPr="000C1B75">
        <w:rPr>
          <w:rFonts w:ascii="Calibri" w:eastAsia="Calibri" w:hAnsi="Calibri" w:cs="Calibri"/>
        </w:rPr>
        <w:t>Status, Amount, Payment</w:t>
      </w:r>
      <w:r w:rsidR="003E4306">
        <w:rPr>
          <w:rFonts w:ascii="Calibri" w:eastAsia="Calibri" w:hAnsi="Calibri" w:cs="Calibri"/>
        </w:rPr>
        <w:t>_</w:t>
      </w:r>
      <w:r w:rsidRPr="000C1B75">
        <w:rPr>
          <w:rFonts w:ascii="Calibri" w:eastAsia="Calibri" w:hAnsi="Calibri" w:cs="Calibri"/>
        </w:rPr>
        <w:t>Method</w:t>
      </w:r>
      <w:r w:rsidR="00540A7A">
        <w:rPr>
          <w:rFonts w:ascii="Calibri" w:eastAsia="Calibri" w:hAnsi="Calibri" w:cs="Calibri"/>
        </w:rPr>
        <w:t>)</w:t>
      </w:r>
    </w:p>
    <w:p w14:paraId="4C6D07FE" w14:textId="77777777" w:rsidR="00866B7E" w:rsidRPr="00866B7E" w:rsidRDefault="00866B7E" w:rsidP="59B88D9D">
      <w:pPr>
        <w:jc w:val="left"/>
      </w:pPr>
    </w:p>
    <w:p w14:paraId="051EA994" w14:textId="3916BA5C" w:rsidR="001A6FA2" w:rsidRPr="001A6FA2" w:rsidRDefault="0047512F" w:rsidP="59B88D9D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eastAsia="Calibri" w:hAnsi="Calibri" w:cs="Calibri"/>
        </w:rPr>
      </w:pPr>
      <w:r w:rsidRPr="0057469D">
        <w:rPr>
          <w:rFonts w:ascii="Calibri" w:eastAsia="Calibri" w:hAnsi="Calibri" w:cs="Calibri"/>
        </w:rPr>
        <w:t>Delivery</w:t>
      </w:r>
      <w:r w:rsidR="003607E9">
        <w:rPr>
          <w:rFonts w:ascii="Calibri" w:eastAsia="Calibri" w:hAnsi="Calibri" w:cs="Calibri"/>
        </w:rPr>
        <w:t xml:space="preserve"> (</w:t>
      </w:r>
      <w:r w:rsidRPr="003607E9">
        <w:rPr>
          <w:rFonts w:ascii="Calibri" w:eastAsia="Calibri" w:hAnsi="Calibri" w:cs="Calibri"/>
          <w:u w:val="single"/>
        </w:rPr>
        <w:t>Delivery</w:t>
      </w:r>
      <w:r w:rsidR="003607E9">
        <w:rPr>
          <w:rFonts w:ascii="Calibri" w:eastAsia="Calibri" w:hAnsi="Calibri" w:cs="Calibri"/>
          <w:u w:val="single"/>
        </w:rPr>
        <w:t>_</w:t>
      </w:r>
      <w:r w:rsidRPr="003607E9">
        <w:rPr>
          <w:rFonts w:ascii="Calibri" w:eastAsia="Calibri" w:hAnsi="Calibri" w:cs="Calibri"/>
          <w:u w:val="single"/>
        </w:rPr>
        <w:t>ID(PK</w:t>
      </w:r>
      <w:r w:rsidRPr="5EC50D15">
        <w:rPr>
          <w:rFonts w:ascii="Calibri" w:eastAsia="Calibri" w:hAnsi="Calibri" w:cs="Calibri"/>
          <w:u w:val="single"/>
        </w:rPr>
        <w:t>)</w:t>
      </w:r>
      <w:r w:rsidR="003607E9" w:rsidRPr="5EC50D15">
        <w:rPr>
          <w:rFonts w:ascii="Calibri" w:eastAsia="Calibri" w:hAnsi="Calibri" w:cs="Calibri"/>
        </w:rPr>
        <w:t>,</w:t>
      </w:r>
      <w:r w:rsidR="003607E9">
        <w:rPr>
          <w:rFonts w:ascii="Calibri" w:eastAsia="Calibri" w:hAnsi="Calibri" w:cs="Calibri"/>
        </w:rPr>
        <w:t xml:space="preserve"> </w:t>
      </w:r>
      <w:r w:rsidR="003607E9">
        <w:rPr>
          <w:rFonts w:ascii="Calibri" w:eastAsia="Calibri" w:hAnsi="Calibri" w:cs="Calibri"/>
          <w:u w:val="double"/>
        </w:rPr>
        <w:t>Transaction_</w:t>
      </w:r>
      <w:r w:rsidRPr="003607E9">
        <w:rPr>
          <w:rFonts w:ascii="Calibri" w:eastAsia="Calibri" w:hAnsi="Calibri" w:cs="Calibri"/>
          <w:u w:val="double"/>
        </w:rPr>
        <w:t>ID(FK)</w:t>
      </w:r>
      <w:r w:rsidRPr="003607E9">
        <w:rPr>
          <w:rFonts w:ascii="Calibri" w:eastAsia="Calibri" w:hAnsi="Calibri" w:cs="Calibri"/>
        </w:rPr>
        <w:t xml:space="preserve">, </w:t>
      </w:r>
      <w:r w:rsidRPr="00B45CB2">
        <w:rPr>
          <w:rFonts w:ascii="Calibri" w:eastAsia="Calibri" w:hAnsi="Calibri" w:cs="Calibri"/>
          <w:highlight w:val="green"/>
        </w:rPr>
        <w:t>Delivery</w:t>
      </w:r>
      <w:r w:rsidR="003607E9" w:rsidRPr="00B45CB2">
        <w:rPr>
          <w:rFonts w:ascii="Calibri" w:eastAsia="Calibri" w:hAnsi="Calibri" w:cs="Calibri"/>
          <w:highlight w:val="green"/>
        </w:rPr>
        <w:t>_Start</w:t>
      </w:r>
      <w:r w:rsidR="00FA0BF4" w:rsidRPr="00B45CB2">
        <w:rPr>
          <w:rFonts w:ascii="Calibri" w:eastAsia="Calibri" w:hAnsi="Calibri" w:cs="Calibri"/>
          <w:highlight w:val="green"/>
        </w:rPr>
        <w:t>_</w:t>
      </w:r>
      <w:r w:rsidRPr="00B45CB2">
        <w:rPr>
          <w:rFonts w:ascii="Calibri" w:eastAsia="Calibri" w:hAnsi="Calibri" w:cs="Calibri"/>
          <w:highlight w:val="green"/>
        </w:rPr>
        <w:t xml:space="preserve">Date, </w:t>
      </w:r>
      <w:r w:rsidR="003607E9" w:rsidRPr="00B45CB2">
        <w:rPr>
          <w:rFonts w:ascii="Calibri" w:eastAsia="Calibri" w:hAnsi="Calibri" w:cs="Calibri"/>
          <w:highlight w:val="green"/>
        </w:rPr>
        <w:t>Delivery_End</w:t>
      </w:r>
      <w:r w:rsidR="00FA0BF4" w:rsidRPr="00B45CB2">
        <w:rPr>
          <w:rFonts w:ascii="Calibri" w:eastAsia="Calibri" w:hAnsi="Calibri" w:cs="Calibri"/>
          <w:highlight w:val="green"/>
        </w:rPr>
        <w:t>_</w:t>
      </w:r>
      <w:r w:rsidR="003607E9" w:rsidRPr="00B45CB2">
        <w:rPr>
          <w:rFonts w:ascii="Calibri" w:eastAsia="Calibri" w:hAnsi="Calibri" w:cs="Calibri"/>
          <w:highlight w:val="green"/>
        </w:rPr>
        <w:t>Date,</w:t>
      </w:r>
      <w:r w:rsidR="003607E9">
        <w:rPr>
          <w:rFonts w:ascii="Calibri" w:eastAsia="Calibri" w:hAnsi="Calibri" w:cs="Calibri"/>
        </w:rPr>
        <w:t xml:space="preserve"> </w:t>
      </w:r>
      <w:r w:rsidRPr="62B89165">
        <w:rPr>
          <w:rFonts w:ascii="Calibri" w:eastAsia="Calibri" w:hAnsi="Calibri" w:cs="Calibri"/>
        </w:rPr>
        <w:t>Delivery</w:t>
      </w:r>
      <w:r w:rsidR="5AF2BEFB" w:rsidRPr="62B89165">
        <w:rPr>
          <w:rFonts w:ascii="Calibri" w:eastAsia="Calibri" w:hAnsi="Calibri" w:cs="Calibri"/>
        </w:rPr>
        <w:t>_</w:t>
      </w:r>
      <w:r w:rsidRPr="62B89165">
        <w:rPr>
          <w:rFonts w:ascii="Calibri" w:eastAsia="Calibri" w:hAnsi="Calibri" w:cs="Calibri"/>
        </w:rPr>
        <w:t>Status</w:t>
      </w:r>
      <w:r w:rsidR="002129C9">
        <w:rPr>
          <w:rFonts w:ascii="Calibri" w:eastAsia="Calibri" w:hAnsi="Calibri" w:cs="Calibri"/>
        </w:rPr>
        <w:t>)</w:t>
      </w:r>
    </w:p>
    <w:p w14:paraId="4B60397B" w14:textId="5CB6B0EE" w:rsidR="001A6FA2" w:rsidRPr="001A6FA2" w:rsidRDefault="001A6FA2" w:rsidP="59B88D9D">
      <w:pPr>
        <w:jc w:val="left"/>
        <w:rPr>
          <w:rFonts w:ascii="Calibri" w:eastAsia="Calibri" w:hAnsi="Calibri" w:cs="Calibri"/>
        </w:rPr>
      </w:pPr>
    </w:p>
    <w:p w14:paraId="165437D3" w14:textId="5FA4801F" w:rsidR="318AF32E" w:rsidRPr="001A6FA2" w:rsidRDefault="318AF32E" w:rsidP="59B88D9D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eastAsia="Calibri" w:hAnsi="Calibri" w:cs="Calibri"/>
        </w:rPr>
      </w:pPr>
      <w:r w:rsidRPr="7B1C9D94">
        <w:rPr>
          <w:rFonts w:ascii="Calibri" w:eastAsia="Calibri" w:hAnsi="Calibri" w:cs="Calibri"/>
        </w:rPr>
        <w:t>Product (</w:t>
      </w:r>
      <w:proofErr w:type="spellStart"/>
      <w:r w:rsidR="1501771B" w:rsidRPr="7B1C9D94">
        <w:rPr>
          <w:rFonts w:ascii="Calibri" w:eastAsia="Calibri" w:hAnsi="Calibri" w:cs="Calibri"/>
          <w:u w:val="single"/>
        </w:rPr>
        <w:t>Product</w:t>
      </w:r>
      <w:r w:rsidR="2D8C4F0E" w:rsidRPr="7B1C9D94">
        <w:rPr>
          <w:rFonts w:ascii="Calibri" w:eastAsia="Calibri" w:hAnsi="Calibri" w:cs="Calibri"/>
          <w:u w:val="single"/>
        </w:rPr>
        <w:t>_</w:t>
      </w:r>
      <w:r w:rsidR="4B3A061D" w:rsidRPr="7B1C9D94">
        <w:rPr>
          <w:rFonts w:ascii="Calibri" w:eastAsia="Calibri" w:hAnsi="Calibri" w:cs="Calibri"/>
          <w:u w:val="single"/>
        </w:rPr>
        <w:t>ID</w:t>
      </w:r>
      <w:proofErr w:type="spellEnd"/>
      <w:r w:rsidR="4B3A061D" w:rsidRPr="7B1C9D94">
        <w:rPr>
          <w:rFonts w:ascii="Calibri" w:eastAsia="Calibri" w:hAnsi="Calibri" w:cs="Calibri"/>
          <w:u w:val="single"/>
        </w:rPr>
        <w:t xml:space="preserve"> (PK)</w:t>
      </w:r>
      <w:r w:rsidR="4B3A061D" w:rsidRPr="7B1C9D94">
        <w:rPr>
          <w:rFonts w:ascii="Calibri" w:eastAsia="Calibri" w:hAnsi="Calibri" w:cs="Calibri"/>
        </w:rPr>
        <w:t xml:space="preserve">, </w:t>
      </w:r>
      <w:proofErr w:type="spellStart"/>
      <w:r w:rsidR="4B3A061D" w:rsidRPr="7B1C9D94">
        <w:rPr>
          <w:rFonts w:ascii="Calibri" w:eastAsia="Calibri" w:hAnsi="Calibri" w:cs="Calibri"/>
          <w:u w:val="double"/>
        </w:rPr>
        <w:t>Category_ID</w:t>
      </w:r>
      <w:proofErr w:type="spellEnd"/>
      <w:r w:rsidR="4B3A061D" w:rsidRPr="7B1C9D94">
        <w:rPr>
          <w:rFonts w:ascii="Calibri" w:eastAsia="Calibri" w:hAnsi="Calibri" w:cs="Calibri"/>
          <w:u w:val="double"/>
        </w:rPr>
        <w:t>(FK)</w:t>
      </w:r>
      <w:r w:rsidR="4B3A061D" w:rsidRPr="7B1C9D94">
        <w:rPr>
          <w:rFonts w:ascii="Calibri" w:eastAsia="Calibri" w:hAnsi="Calibri" w:cs="Calibri"/>
        </w:rPr>
        <w:t>,</w:t>
      </w:r>
      <w:r w:rsidR="00CE016F" w:rsidRPr="7B1C9D94">
        <w:rPr>
          <w:rFonts w:ascii="Calibri" w:eastAsia="Calibri" w:hAnsi="Calibri" w:cs="Calibri"/>
        </w:rPr>
        <w:t xml:space="preserve"> </w:t>
      </w:r>
      <w:r w:rsidR="1501771B" w:rsidRPr="7B1C9D94">
        <w:rPr>
          <w:rFonts w:ascii="Calibri" w:eastAsia="Calibri" w:hAnsi="Calibri" w:cs="Calibri"/>
          <w:highlight w:val="cyan"/>
        </w:rPr>
        <w:t>Product</w:t>
      </w:r>
      <w:r w:rsidR="2D8C4F0E" w:rsidRPr="7B1C9D94">
        <w:rPr>
          <w:rFonts w:ascii="Calibri" w:eastAsia="Calibri" w:hAnsi="Calibri" w:cs="Calibri"/>
          <w:highlight w:val="cyan"/>
        </w:rPr>
        <w:t>_</w:t>
      </w:r>
      <w:r w:rsidR="5BDB8955" w:rsidRPr="7B1C9D94">
        <w:rPr>
          <w:rFonts w:ascii="Calibri" w:eastAsia="Calibri" w:hAnsi="Calibri" w:cs="Calibri"/>
          <w:highlight w:val="cyan"/>
        </w:rPr>
        <w:t>Description</w:t>
      </w:r>
      <w:r w:rsidR="5BDB8955" w:rsidRPr="7B1C9D94">
        <w:rPr>
          <w:rFonts w:ascii="Calibri" w:eastAsia="Calibri" w:hAnsi="Calibri" w:cs="Calibri"/>
        </w:rPr>
        <w:t>,</w:t>
      </w:r>
      <w:r w:rsidR="38C81149" w:rsidRPr="7B1C9D94">
        <w:rPr>
          <w:rFonts w:ascii="Calibri" w:eastAsia="Calibri" w:hAnsi="Calibri" w:cs="Calibri"/>
        </w:rPr>
        <w:t xml:space="preserve"> </w:t>
      </w:r>
      <w:r w:rsidR="007B4351" w:rsidRPr="7B1C9D94">
        <w:rPr>
          <w:rFonts w:ascii="Calibri" w:eastAsia="Calibri" w:hAnsi="Calibri" w:cs="Calibri"/>
        </w:rPr>
        <w:t>Product_</w:t>
      </w:r>
      <w:r w:rsidR="5BDB8955" w:rsidRPr="7B1C9D94">
        <w:rPr>
          <w:rFonts w:ascii="Calibri" w:eastAsia="Calibri" w:hAnsi="Calibri" w:cs="Calibri"/>
        </w:rPr>
        <w:t xml:space="preserve">Price, Purchase_Price, </w:t>
      </w:r>
      <w:proofErr w:type="spellStart"/>
      <w:r w:rsidR="1501771B" w:rsidRPr="7B1C9D94">
        <w:rPr>
          <w:rFonts w:ascii="Calibri" w:eastAsia="Calibri" w:hAnsi="Calibri" w:cs="Calibri"/>
        </w:rPr>
        <w:t>Product</w:t>
      </w:r>
      <w:r w:rsidR="2D8C4F0E" w:rsidRPr="7B1C9D94">
        <w:rPr>
          <w:rFonts w:ascii="Calibri" w:eastAsia="Calibri" w:hAnsi="Calibri" w:cs="Calibri"/>
        </w:rPr>
        <w:t>_</w:t>
      </w:r>
      <w:r w:rsidR="658A2650" w:rsidRPr="7B1C9D94">
        <w:rPr>
          <w:rFonts w:ascii="Calibri" w:eastAsia="Calibri" w:hAnsi="Calibri" w:cs="Calibri"/>
        </w:rPr>
        <w:t>Name</w:t>
      </w:r>
      <w:proofErr w:type="spellEnd"/>
      <w:r w:rsidR="658A2650" w:rsidRPr="7B1C9D94">
        <w:rPr>
          <w:rFonts w:ascii="Calibri" w:eastAsia="Calibri" w:hAnsi="Calibri" w:cs="Calibri"/>
        </w:rPr>
        <w:t>,</w:t>
      </w:r>
      <w:r w:rsidR="1501771B" w:rsidRPr="7B1C9D94">
        <w:rPr>
          <w:rFonts w:ascii="Calibri" w:eastAsia="Calibri" w:hAnsi="Calibri" w:cs="Calibri"/>
        </w:rPr>
        <w:t xml:space="preserve"> </w:t>
      </w:r>
      <w:r w:rsidR="1B4C3F20" w:rsidRPr="7B1C9D94">
        <w:rPr>
          <w:rFonts w:ascii="Calibri" w:eastAsia="Calibri" w:hAnsi="Calibri" w:cs="Calibri"/>
        </w:rPr>
        <w:t>Discount_Price</w:t>
      </w:r>
      <w:r w:rsidR="00B45CB2" w:rsidRPr="7B1C9D94">
        <w:rPr>
          <w:rFonts w:ascii="Calibri" w:eastAsia="Calibri" w:hAnsi="Calibri" w:cs="Calibri"/>
        </w:rPr>
        <w:t>,</w:t>
      </w:r>
      <w:r w:rsidR="0FA08B12" w:rsidRPr="7B1C9D94">
        <w:rPr>
          <w:rFonts w:ascii="Calibri" w:eastAsia="Calibri" w:hAnsi="Calibri" w:cs="Calibri"/>
        </w:rPr>
        <w:t xml:space="preserve"> </w:t>
      </w:r>
      <w:proofErr w:type="spellStart"/>
      <w:r w:rsidR="00B45CB2" w:rsidRPr="7B1C9D94">
        <w:rPr>
          <w:rFonts w:ascii="Calibri" w:eastAsia="Calibri" w:hAnsi="Calibri" w:cs="Calibri"/>
        </w:rPr>
        <w:t>Rate_Value</w:t>
      </w:r>
      <w:proofErr w:type="spellEnd"/>
      <w:r w:rsidR="4FB2F58E" w:rsidRPr="7B1C9D94">
        <w:rPr>
          <w:rFonts w:ascii="Calibri" w:eastAsia="Calibri" w:hAnsi="Calibri" w:cs="Calibri"/>
        </w:rPr>
        <w:t>)</w:t>
      </w:r>
    </w:p>
    <w:p w14:paraId="0A6A8A87" w14:textId="6B59B32B" w:rsidR="778F89BA" w:rsidRDefault="778F89BA" w:rsidP="59B88D9D">
      <w:pPr>
        <w:jc w:val="left"/>
        <w:rPr>
          <w:rFonts w:ascii="Calibri" w:eastAsia="Calibri" w:hAnsi="Calibri" w:cs="Calibri"/>
        </w:rPr>
      </w:pPr>
    </w:p>
    <w:p w14:paraId="55EA8BCE" w14:textId="0BD629C5" w:rsidR="007E4C79" w:rsidRDefault="4DBB073D" w:rsidP="007E4C79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eastAsia="Calibri" w:hAnsi="Calibri" w:cs="Calibri"/>
        </w:rPr>
      </w:pPr>
      <w:r w:rsidRPr="0D6F125F">
        <w:rPr>
          <w:rFonts w:ascii="Calibri" w:eastAsia="Calibri" w:hAnsi="Calibri" w:cs="Calibri"/>
        </w:rPr>
        <w:t>Supply (</w:t>
      </w:r>
      <w:proofErr w:type="spellStart"/>
      <w:r w:rsidRPr="00B45CB2">
        <w:rPr>
          <w:rFonts w:ascii="Calibri" w:eastAsia="Calibri" w:hAnsi="Calibri" w:cs="Calibri"/>
          <w:u w:val="double"/>
        </w:rPr>
        <w:t>Supplier</w:t>
      </w:r>
      <w:r w:rsidR="00B45CB2">
        <w:rPr>
          <w:rFonts w:ascii="Calibri" w:eastAsia="Calibri" w:hAnsi="Calibri" w:cs="Calibri"/>
          <w:u w:val="double"/>
        </w:rPr>
        <w:t>_</w:t>
      </w:r>
      <w:r w:rsidRPr="00B45CB2">
        <w:rPr>
          <w:rFonts w:ascii="Calibri" w:eastAsia="Calibri" w:hAnsi="Calibri" w:cs="Calibri"/>
          <w:u w:val="double"/>
        </w:rPr>
        <w:t>ID</w:t>
      </w:r>
      <w:proofErr w:type="spellEnd"/>
      <w:r w:rsidRPr="00B45CB2">
        <w:rPr>
          <w:rFonts w:ascii="Calibri" w:eastAsia="Calibri" w:hAnsi="Calibri" w:cs="Calibri"/>
          <w:u w:val="double"/>
        </w:rPr>
        <w:t>(</w:t>
      </w:r>
      <w:r w:rsidR="345AE388" w:rsidRPr="00B45CB2">
        <w:rPr>
          <w:rFonts w:ascii="Calibri" w:eastAsia="Calibri" w:hAnsi="Calibri" w:cs="Calibri"/>
          <w:u w:val="double"/>
        </w:rPr>
        <w:t>F</w:t>
      </w:r>
      <w:r w:rsidRPr="00B45CB2">
        <w:rPr>
          <w:rFonts w:ascii="Calibri" w:eastAsia="Calibri" w:hAnsi="Calibri" w:cs="Calibri"/>
          <w:u w:val="double"/>
        </w:rPr>
        <w:t>K)</w:t>
      </w:r>
      <w:r w:rsidRPr="00B45CB2">
        <w:rPr>
          <w:rFonts w:ascii="Calibri" w:eastAsia="Calibri" w:hAnsi="Calibri" w:cs="Calibri"/>
          <w:u w:val="single"/>
        </w:rPr>
        <w:t xml:space="preserve">, </w:t>
      </w:r>
      <w:proofErr w:type="spellStart"/>
      <w:r w:rsidRPr="00B45CB2">
        <w:rPr>
          <w:rFonts w:ascii="Calibri" w:eastAsia="Calibri" w:hAnsi="Calibri" w:cs="Calibri"/>
          <w:u w:val="double"/>
        </w:rPr>
        <w:t>Product</w:t>
      </w:r>
      <w:r w:rsidR="00B45CB2">
        <w:rPr>
          <w:rFonts w:ascii="Calibri" w:eastAsia="Calibri" w:hAnsi="Calibri" w:cs="Calibri"/>
          <w:u w:val="double"/>
        </w:rPr>
        <w:t>_</w:t>
      </w:r>
      <w:r w:rsidRPr="00B45CB2">
        <w:rPr>
          <w:rFonts w:ascii="Calibri" w:eastAsia="Calibri" w:hAnsi="Calibri" w:cs="Calibri"/>
          <w:u w:val="double"/>
        </w:rPr>
        <w:t>ID</w:t>
      </w:r>
      <w:proofErr w:type="spellEnd"/>
      <w:r w:rsidR="437E1C25" w:rsidRPr="00B45CB2">
        <w:rPr>
          <w:rFonts w:ascii="Calibri" w:eastAsia="Calibri" w:hAnsi="Calibri" w:cs="Calibri"/>
          <w:u w:val="double"/>
        </w:rPr>
        <w:t>(FK)</w:t>
      </w:r>
      <w:r w:rsidRPr="0D6F125F">
        <w:rPr>
          <w:rFonts w:ascii="Calibri" w:eastAsia="Calibri" w:hAnsi="Calibri" w:cs="Calibri"/>
        </w:rPr>
        <w:t xml:space="preserve">, </w:t>
      </w:r>
      <w:proofErr w:type="spellStart"/>
      <w:r w:rsidRPr="0D6F125F">
        <w:rPr>
          <w:rFonts w:ascii="Calibri" w:eastAsia="Calibri" w:hAnsi="Calibri" w:cs="Calibri"/>
        </w:rPr>
        <w:t>Quantity_Available</w:t>
      </w:r>
      <w:proofErr w:type="spellEnd"/>
      <w:r w:rsidRPr="0D6F125F">
        <w:rPr>
          <w:rFonts w:ascii="Calibri" w:eastAsia="Calibri" w:hAnsi="Calibri" w:cs="Calibri"/>
        </w:rPr>
        <w:t>)</w:t>
      </w:r>
    </w:p>
    <w:p w14:paraId="633B9801" w14:textId="766B016F" w:rsidR="007E4C79" w:rsidRPr="00B45CB2" w:rsidRDefault="007E4C79" w:rsidP="007E4C79">
      <w:pPr>
        <w:pStyle w:val="ListParagraph"/>
        <w:rPr>
          <w:rFonts w:ascii="Calibri" w:eastAsia="Calibri" w:hAnsi="Calibri" w:cs="Calibri"/>
        </w:rPr>
      </w:pPr>
    </w:p>
    <w:p w14:paraId="1D6E1C08" w14:textId="72239655" w:rsidR="007E4C79" w:rsidRDefault="3B5CA995" w:rsidP="007E4C79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eastAsia="Calibri" w:hAnsi="Calibri" w:cs="Calibri"/>
        </w:rPr>
      </w:pPr>
      <w:r w:rsidRPr="0D6F125F">
        <w:rPr>
          <w:rFonts w:ascii="Calibri" w:eastAsia="Calibri" w:hAnsi="Calibri" w:cs="Calibri"/>
        </w:rPr>
        <w:t>Supplier (</w:t>
      </w:r>
      <w:proofErr w:type="spellStart"/>
      <w:r w:rsidR="3D5A4FD8" w:rsidRPr="0D6F125F">
        <w:rPr>
          <w:rFonts w:ascii="Calibri" w:eastAsia="Calibri" w:hAnsi="Calibri" w:cs="Calibri"/>
        </w:rPr>
        <w:t>S</w:t>
      </w:r>
      <w:r w:rsidR="00373BD2" w:rsidRPr="0D6F125F">
        <w:rPr>
          <w:rFonts w:ascii="Calibri" w:eastAsia="Calibri" w:hAnsi="Calibri" w:cs="Calibri"/>
          <w:u w:val="single"/>
        </w:rPr>
        <w:t>upplier_ID</w:t>
      </w:r>
      <w:proofErr w:type="spellEnd"/>
      <w:r w:rsidRPr="0D6F125F">
        <w:rPr>
          <w:rFonts w:ascii="Calibri" w:eastAsia="Calibri" w:hAnsi="Calibri" w:cs="Calibri"/>
          <w:u w:val="single"/>
        </w:rPr>
        <w:t>(PK)</w:t>
      </w:r>
      <w:r w:rsidRPr="0D6F125F">
        <w:rPr>
          <w:rFonts w:ascii="Calibri" w:eastAsia="Calibri" w:hAnsi="Calibri" w:cs="Calibri"/>
        </w:rPr>
        <w:t xml:space="preserve">, </w:t>
      </w:r>
      <w:proofErr w:type="spellStart"/>
      <w:r w:rsidR="2ECFD3AF" w:rsidRPr="0D6F125F">
        <w:rPr>
          <w:rFonts w:ascii="Calibri" w:eastAsia="Calibri" w:hAnsi="Calibri" w:cs="Calibri"/>
        </w:rPr>
        <w:t>Supplier</w:t>
      </w:r>
      <w:r w:rsidR="49AF4305" w:rsidRPr="0D6F125F">
        <w:rPr>
          <w:rFonts w:ascii="Calibri" w:eastAsia="Calibri" w:hAnsi="Calibri" w:cs="Calibri"/>
        </w:rPr>
        <w:t>_</w:t>
      </w:r>
      <w:r w:rsidR="2ECFD3AF" w:rsidRPr="0D6F125F">
        <w:rPr>
          <w:rFonts w:ascii="Calibri" w:eastAsia="Calibri" w:hAnsi="Calibri" w:cs="Calibri"/>
        </w:rPr>
        <w:t>Email</w:t>
      </w:r>
      <w:proofErr w:type="spellEnd"/>
      <w:proofErr w:type="gramStart"/>
      <w:r w:rsidR="2ECFD3AF" w:rsidRPr="0D6F125F">
        <w:rPr>
          <w:rFonts w:ascii="Calibri" w:eastAsia="Calibri" w:hAnsi="Calibri" w:cs="Calibri"/>
        </w:rPr>
        <w:t>,</w:t>
      </w:r>
      <w:r w:rsidR="7B520E47" w:rsidRPr="0D6F125F">
        <w:rPr>
          <w:rFonts w:ascii="Calibri" w:eastAsia="Calibri" w:hAnsi="Calibri" w:cs="Calibri"/>
        </w:rPr>
        <w:t xml:space="preserve"> </w:t>
      </w:r>
      <w:r w:rsidR="32972B14" w:rsidRPr="0D6F125F">
        <w:rPr>
          <w:rFonts w:ascii="Calibri" w:eastAsia="Calibri" w:hAnsi="Calibri" w:cs="Calibri"/>
        </w:rPr>
        <w:t>,</w:t>
      </w:r>
      <w:proofErr w:type="gramEnd"/>
      <w:r w:rsidR="2ECFD3AF" w:rsidRPr="0D6F125F">
        <w:rPr>
          <w:rFonts w:ascii="Calibri" w:eastAsia="Calibri" w:hAnsi="Calibri" w:cs="Calibri"/>
        </w:rPr>
        <w:t xml:space="preserve"> </w:t>
      </w:r>
      <w:proofErr w:type="spellStart"/>
      <w:r w:rsidR="2ECFD3AF" w:rsidRPr="0D6F125F">
        <w:rPr>
          <w:rFonts w:ascii="Calibri" w:eastAsia="Calibri" w:hAnsi="Calibri" w:cs="Calibri"/>
        </w:rPr>
        <w:t>Supplier</w:t>
      </w:r>
      <w:r w:rsidR="524F0D42" w:rsidRPr="0D6F125F">
        <w:rPr>
          <w:rFonts w:ascii="Calibri" w:eastAsia="Calibri" w:hAnsi="Calibri" w:cs="Calibri"/>
        </w:rPr>
        <w:t>_</w:t>
      </w:r>
      <w:r w:rsidR="2ECFD3AF" w:rsidRPr="0D6F125F">
        <w:rPr>
          <w:rFonts w:ascii="Calibri" w:eastAsia="Calibri" w:hAnsi="Calibri" w:cs="Calibri"/>
        </w:rPr>
        <w:t>Name</w:t>
      </w:r>
      <w:proofErr w:type="spellEnd"/>
      <w:r w:rsidR="2ECFD3AF" w:rsidRPr="0D6F125F">
        <w:rPr>
          <w:rFonts w:ascii="Calibri" w:eastAsia="Calibri" w:hAnsi="Calibri" w:cs="Calibri"/>
        </w:rPr>
        <w:t xml:space="preserve">, </w:t>
      </w:r>
      <w:proofErr w:type="spellStart"/>
      <w:r w:rsidR="2ECFD3AF" w:rsidRPr="0D6F125F">
        <w:rPr>
          <w:rFonts w:ascii="Calibri" w:eastAsia="Calibri" w:hAnsi="Calibri" w:cs="Calibri"/>
        </w:rPr>
        <w:t>Supplier</w:t>
      </w:r>
      <w:r w:rsidR="72B3B300" w:rsidRPr="0D6F125F">
        <w:rPr>
          <w:rFonts w:ascii="Calibri" w:eastAsia="Calibri" w:hAnsi="Calibri" w:cs="Calibri"/>
        </w:rPr>
        <w:t>_</w:t>
      </w:r>
      <w:r w:rsidR="2ECFD3AF" w:rsidRPr="0D6F125F">
        <w:rPr>
          <w:rFonts w:ascii="Calibri" w:eastAsia="Calibri" w:hAnsi="Calibri" w:cs="Calibri"/>
        </w:rPr>
        <w:t>Phone</w:t>
      </w:r>
      <w:proofErr w:type="spellEnd"/>
      <w:r w:rsidR="00BD7819">
        <w:rPr>
          <w:rFonts w:ascii="Calibri" w:eastAsia="Calibri" w:hAnsi="Calibri" w:cs="Calibri"/>
        </w:rPr>
        <w:t xml:space="preserve">, </w:t>
      </w:r>
      <w:proofErr w:type="spellStart"/>
      <w:r w:rsidR="00BD7819" w:rsidRPr="0D6F125F">
        <w:rPr>
          <w:rFonts w:ascii="Calibri" w:eastAsia="Calibri" w:hAnsi="Calibri" w:cs="Calibri"/>
        </w:rPr>
        <w:t>Supplier_Address</w:t>
      </w:r>
      <w:proofErr w:type="spellEnd"/>
      <w:r w:rsidR="00BD7819" w:rsidRPr="0D6F125F">
        <w:rPr>
          <w:rFonts w:ascii="Calibri" w:eastAsia="Calibri" w:hAnsi="Calibri" w:cs="Calibri"/>
        </w:rPr>
        <w:t>(</w:t>
      </w:r>
      <w:proofErr w:type="spellStart"/>
      <w:r w:rsidR="00BD7819" w:rsidRPr="0D6F125F">
        <w:rPr>
          <w:rFonts w:ascii="Calibri" w:eastAsia="Calibri" w:hAnsi="Calibri" w:cs="Calibri"/>
        </w:rPr>
        <w:t>Street,City</w:t>
      </w:r>
      <w:proofErr w:type="spellEnd"/>
      <w:r w:rsidR="00BD7819" w:rsidRPr="0D6F125F">
        <w:rPr>
          <w:rFonts w:ascii="Calibri" w:eastAsia="Calibri" w:hAnsi="Calibri" w:cs="Calibri"/>
        </w:rPr>
        <w:t xml:space="preserve">, State, Country, </w:t>
      </w:r>
      <w:proofErr w:type="spellStart"/>
      <w:r w:rsidR="00BD7819" w:rsidRPr="0D6F125F">
        <w:rPr>
          <w:rFonts w:ascii="Calibri" w:eastAsia="Calibri" w:hAnsi="Calibri" w:cs="Calibri"/>
        </w:rPr>
        <w:t>Zip_Code</w:t>
      </w:r>
      <w:proofErr w:type="spellEnd"/>
      <w:r w:rsidR="00BD7819" w:rsidRPr="0D6F125F">
        <w:rPr>
          <w:rFonts w:ascii="Calibri" w:eastAsia="Calibri" w:hAnsi="Calibri" w:cs="Calibri"/>
        </w:rPr>
        <w:t>)</w:t>
      </w:r>
      <w:r w:rsidR="3CB7C52E" w:rsidRPr="0D6F125F">
        <w:rPr>
          <w:rFonts w:ascii="Calibri" w:eastAsia="Calibri" w:hAnsi="Calibri" w:cs="Calibri"/>
        </w:rPr>
        <w:t>)</w:t>
      </w:r>
    </w:p>
    <w:p w14:paraId="4D00688C" w14:textId="628EA8A3" w:rsidR="007E4C79" w:rsidRPr="007E4C79" w:rsidRDefault="007E4C79" w:rsidP="007E4C79">
      <w:pPr>
        <w:pStyle w:val="ListParagraph"/>
        <w:rPr>
          <w:rFonts w:ascii="Calibri" w:eastAsia="Calibri" w:hAnsi="Calibri" w:cs="Calibri"/>
        </w:rPr>
      </w:pPr>
    </w:p>
    <w:p w14:paraId="633BCAD8" w14:textId="5D99AF67" w:rsidR="001513F0" w:rsidRDefault="40373474" w:rsidP="001513F0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eastAsia="Calibri" w:hAnsi="Calibri" w:cs="Calibri"/>
        </w:rPr>
      </w:pPr>
      <w:r w:rsidRPr="0D6F125F">
        <w:rPr>
          <w:rFonts w:ascii="Calibri" w:eastAsia="Calibri" w:hAnsi="Calibri" w:cs="Calibri"/>
        </w:rPr>
        <w:t>Ads (</w:t>
      </w:r>
      <w:proofErr w:type="spellStart"/>
      <w:r w:rsidRPr="0D6F125F">
        <w:rPr>
          <w:rFonts w:ascii="Calibri" w:eastAsia="Calibri" w:hAnsi="Calibri" w:cs="Calibri"/>
          <w:u w:val="single"/>
        </w:rPr>
        <w:t>Ad_ID</w:t>
      </w:r>
      <w:proofErr w:type="spellEnd"/>
      <w:r w:rsidR="4C5943C7" w:rsidRPr="0D6F125F">
        <w:rPr>
          <w:rFonts w:ascii="Calibri" w:eastAsia="Calibri" w:hAnsi="Calibri" w:cs="Calibri"/>
          <w:u w:val="single"/>
        </w:rPr>
        <w:t>(PK)</w:t>
      </w:r>
      <w:r w:rsidRPr="0D6F125F">
        <w:rPr>
          <w:rFonts w:ascii="Calibri" w:eastAsia="Calibri" w:hAnsi="Calibri" w:cs="Calibri"/>
        </w:rPr>
        <w:t xml:space="preserve">, </w:t>
      </w:r>
      <w:proofErr w:type="spellStart"/>
      <w:r w:rsidR="1C0FA5AF" w:rsidRPr="00BD7819">
        <w:rPr>
          <w:rFonts w:ascii="Calibri" w:eastAsia="Calibri" w:hAnsi="Calibri" w:cs="Calibri"/>
          <w:u w:val="double"/>
        </w:rPr>
        <w:t>Product</w:t>
      </w:r>
      <w:r w:rsidR="3A9AFAC9" w:rsidRPr="00BD7819">
        <w:rPr>
          <w:rFonts w:ascii="Calibri" w:eastAsia="Calibri" w:hAnsi="Calibri" w:cs="Calibri"/>
          <w:u w:val="double"/>
        </w:rPr>
        <w:t>_ID</w:t>
      </w:r>
      <w:proofErr w:type="spellEnd"/>
      <w:r w:rsidR="3A9AFAC9" w:rsidRPr="00BD7819">
        <w:rPr>
          <w:rFonts w:ascii="Calibri" w:eastAsia="Calibri" w:hAnsi="Calibri" w:cs="Calibri"/>
          <w:u w:val="double"/>
        </w:rPr>
        <w:t>(FK)</w:t>
      </w:r>
      <w:r w:rsidR="3A9AFAC9" w:rsidRPr="0D6F125F">
        <w:rPr>
          <w:rFonts w:ascii="Calibri" w:eastAsia="Calibri" w:hAnsi="Calibri" w:cs="Calibri"/>
          <w:u w:val="single"/>
        </w:rPr>
        <w:t>,</w:t>
      </w:r>
      <w:r w:rsidRPr="0D6F125F">
        <w:rPr>
          <w:rFonts w:ascii="Calibri" w:eastAsia="Calibri" w:hAnsi="Calibri" w:cs="Calibri"/>
        </w:rPr>
        <w:t xml:space="preserve"> </w:t>
      </w:r>
      <w:proofErr w:type="spellStart"/>
      <w:r w:rsidRPr="00BD7819">
        <w:rPr>
          <w:rFonts w:ascii="Calibri" w:eastAsia="Calibri" w:hAnsi="Calibri" w:cs="Calibri"/>
          <w:highlight w:val="cyan"/>
        </w:rPr>
        <w:t>Ad_Description</w:t>
      </w:r>
      <w:proofErr w:type="spellEnd"/>
      <w:r w:rsidR="00BD7819">
        <w:rPr>
          <w:rFonts w:ascii="Calibri" w:eastAsia="Calibri" w:hAnsi="Calibri" w:cs="Calibri"/>
        </w:rPr>
        <w:t xml:space="preserve">, </w:t>
      </w:r>
      <w:proofErr w:type="spellStart"/>
      <w:r w:rsidR="00BD7819">
        <w:rPr>
          <w:rFonts w:ascii="Calibri" w:eastAsia="Calibri" w:hAnsi="Calibri" w:cs="Calibri"/>
        </w:rPr>
        <w:t>Ad_Status</w:t>
      </w:r>
      <w:proofErr w:type="spellEnd"/>
      <w:r w:rsidR="00BD7819">
        <w:rPr>
          <w:rFonts w:ascii="Calibri" w:eastAsia="Calibri" w:hAnsi="Calibri" w:cs="Calibri"/>
        </w:rPr>
        <w:t>)</w:t>
      </w:r>
      <w:del w:id="0" w:author="Microsoft Word" w:date="2024-02-26T20:22:00Z">
        <w:r w:rsidRPr="0D6F125F" w:rsidDel="40373474">
          <w:rPr>
            <w:rFonts w:ascii="Calibri" w:eastAsia="Calibri" w:hAnsi="Calibri" w:cs="Calibri"/>
          </w:rPr>
          <w:delText>)</w:delText>
        </w:r>
      </w:del>
    </w:p>
    <w:p w14:paraId="6CE4BB03" w14:textId="0EE99140" w:rsidR="001513F0" w:rsidRPr="001513F0" w:rsidRDefault="001513F0" w:rsidP="001513F0">
      <w:pPr>
        <w:pStyle w:val="ListParagraph"/>
        <w:rPr>
          <w:rFonts w:ascii="Calibri" w:eastAsia="Calibri" w:hAnsi="Calibri" w:cs="Calibri"/>
        </w:rPr>
      </w:pPr>
    </w:p>
    <w:p w14:paraId="50E80EE5" w14:textId="3369A365" w:rsidR="4ADC1FD4" w:rsidRPr="001513F0" w:rsidRDefault="647EA9BD" w:rsidP="001513F0">
      <w:pPr>
        <w:pStyle w:val="ListParagraph"/>
        <w:numPr>
          <w:ilvl w:val="0"/>
          <w:numId w:val="1"/>
        </w:numPr>
        <w:ind w:firstLineChars="0"/>
        <w:jc w:val="left"/>
        <w:rPr>
          <w:rFonts w:ascii="Calibri" w:eastAsia="Calibri" w:hAnsi="Calibri" w:cs="Calibri"/>
        </w:rPr>
      </w:pPr>
      <w:r w:rsidRPr="001513F0">
        <w:rPr>
          <w:rFonts w:ascii="Calibri" w:eastAsia="Calibri" w:hAnsi="Calibri" w:cs="Calibri"/>
        </w:rPr>
        <w:t>Category (</w:t>
      </w:r>
      <w:proofErr w:type="spellStart"/>
      <w:r w:rsidRPr="001513F0">
        <w:rPr>
          <w:rFonts w:ascii="Calibri" w:eastAsia="Calibri" w:hAnsi="Calibri" w:cs="Calibri"/>
          <w:u w:val="single"/>
        </w:rPr>
        <w:t>Category_ID</w:t>
      </w:r>
      <w:proofErr w:type="spellEnd"/>
      <w:r w:rsidR="5C5A7BC0" w:rsidRPr="001513F0">
        <w:rPr>
          <w:rFonts w:ascii="Calibri" w:eastAsia="Calibri" w:hAnsi="Calibri" w:cs="Calibri"/>
          <w:u w:val="single"/>
        </w:rPr>
        <w:t>(PK)</w:t>
      </w:r>
      <w:r w:rsidRPr="001513F0">
        <w:rPr>
          <w:rFonts w:ascii="Calibri" w:eastAsia="Calibri" w:hAnsi="Calibri" w:cs="Calibri"/>
        </w:rPr>
        <w:t>,</w:t>
      </w:r>
      <w:r w:rsidR="0DDF4C00" w:rsidRPr="001513F0">
        <w:rPr>
          <w:rFonts w:ascii="Calibri" w:eastAsia="Calibri" w:hAnsi="Calibri" w:cs="Calibri"/>
        </w:rPr>
        <w:t xml:space="preserve"> </w:t>
      </w:r>
      <w:proofErr w:type="spellStart"/>
      <w:r w:rsidR="00E22F68" w:rsidRPr="00E22F68">
        <w:rPr>
          <w:rFonts w:ascii="Calibri" w:eastAsia="Calibri" w:hAnsi="Calibri" w:cs="Calibri"/>
          <w:u w:val="double"/>
        </w:rPr>
        <w:t>Parent_Category_ID</w:t>
      </w:r>
      <w:proofErr w:type="spellEnd"/>
      <w:r w:rsidR="00E22F68" w:rsidRPr="00E22F68">
        <w:rPr>
          <w:rFonts w:ascii="Calibri" w:eastAsia="Calibri" w:hAnsi="Calibri" w:cs="Calibri"/>
          <w:u w:val="double"/>
        </w:rPr>
        <w:t>(FK)</w:t>
      </w:r>
      <w:r w:rsidR="00E22F68">
        <w:rPr>
          <w:rFonts w:ascii="Calibri" w:eastAsia="Calibri" w:hAnsi="Calibri" w:cs="Calibri"/>
        </w:rPr>
        <w:t xml:space="preserve">, </w:t>
      </w:r>
      <w:proofErr w:type="spellStart"/>
      <w:r w:rsidR="0DDF4C00" w:rsidRPr="212C08D5">
        <w:rPr>
          <w:rFonts w:ascii="Calibri" w:eastAsia="Calibri" w:hAnsi="Calibri" w:cs="Calibri"/>
        </w:rPr>
        <w:t>Category</w:t>
      </w:r>
      <w:r w:rsidR="7628C94E" w:rsidRPr="212C08D5">
        <w:rPr>
          <w:rFonts w:ascii="Calibri" w:eastAsia="Calibri" w:hAnsi="Calibri" w:cs="Calibri"/>
        </w:rPr>
        <w:t>_</w:t>
      </w:r>
      <w:r w:rsidR="0DDF4C00" w:rsidRPr="212C08D5">
        <w:rPr>
          <w:rFonts w:ascii="Calibri" w:eastAsia="Calibri" w:hAnsi="Calibri" w:cs="Calibri"/>
        </w:rPr>
        <w:t>Type</w:t>
      </w:r>
      <w:proofErr w:type="spellEnd"/>
      <w:r w:rsidR="0DDF4C00" w:rsidRPr="212C08D5">
        <w:rPr>
          <w:rFonts w:ascii="Calibri" w:eastAsia="Calibri" w:hAnsi="Calibri" w:cs="Calibri"/>
        </w:rPr>
        <w:t xml:space="preserve">, </w:t>
      </w:r>
      <w:proofErr w:type="spellStart"/>
      <w:r w:rsidR="0DDF4C00" w:rsidRPr="00BD7819">
        <w:rPr>
          <w:rFonts w:ascii="Calibri" w:eastAsia="Calibri" w:hAnsi="Calibri" w:cs="Calibri"/>
          <w:highlight w:val="cyan"/>
        </w:rPr>
        <w:t>Category</w:t>
      </w:r>
      <w:r w:rsidR="3FEF65F0" w:rsidRPr="00BD7819">
        <w:rPr>
          <w:rFonts w:ascii="Calibri" w:eastAsia="Calibri" w:hAnsi="Calibri" w:cs="Calibri"/>
          <w:highlight w:val="cyan"/>
        </w:rPr>
        <w:t>_Description</w:t>
      </w:r>
      <w:proofErr w:type="spellEnd"/>
      <w:r w:rsidR="0DDF4C00" w:rsidRPr="001513F0">
        <w:rPr>
          <w:rFonts w:ascii="Calibri" w:eastAsia="Calibri" w:hAnsi="Calibri" w:cs="Calibri"/>
        </w:rPr>
        <w:t>)</w:t>
      </w:r>
    </w:p>
    <w:p w14:paraId="238BFB5F" w14:textId="77777777" w:rsidR="0047512F" w:rsidRDefault="0047512F" w:rsidP="6AB9EE15">
      <w:pPr>
        <w:ind w:firstLine="360"/>
        <w:rPr>
          <w:rFonts w:ascii="Calibri" w:eastAsia="Calibri" w:hAnsi="Calibri" w:cs="Calibri"/>
        </w:rPr>
      </w:pPr>
    </w:p>
    <w:p w14:paraId="67D92BE6" w14:textId="7B298289" w:rsidR="001F42BA" w:rsidRDefault="001F42BA">
      <w:pPr>
        <w:rPr>
          <w:rFonts w:ascii="Calibri" w:eastAsia="Calibri" w:hAnsi="Calibri" w:cs="Calibri"/>
        </w:rPr>
      </w:pPr>
    </w:p>
    <w:sectPr w:rsidR="001F42B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N9p2ALFqTKGkYP" int2:id="0lSoMxmb">
      <int2:state int2:value="Rejected" int2:type="AugLoop_Text_Critique"/>
    </int2:textHash>
    <int2:textHash int2:hashCode="nE5KieNnT8nzgt" int2:id="3uoAiirh">
      <int2:state int2:value="Rejected" int2:type="AugLoop_Text_Critique"/>
    </int2:textHash>
    <int2:textHash int2:hashCode="1kg7ZLJlUMSKsu" int2:id="4GHTD4JQ">
      <int2:state int2:value="Rejected" int2:type="AugLoop_Text_Critique"/>
    </int2:textHash>
    <int2:textHash int2:hashCode="kZ3gzEZ/84d46V" int2:id="5e1q5Brs">
      <int2:state int2:value="Rejected" int2:type="AugLoop_Text_Critique"/>
    </int2:textHash>
    <int2:textHash int2:hashCode="ierbk6iYEFVuHL" int2:id="636pCMZ2">
      <int2:state int2:value="Rejected" int2:type="AugLoop_Text_Critique"/>
    </int2:textHash>
    <int2:textHash int2:hashCode="wPEOEdnhlrspEl" int2:id="7WhyuaNX">
      <int2:state int2:value="Rejected" int2:type="AugLoop_Text_Critique"/>
    </int2:textHash>
    <int2:textHash int2:hashCode="IQtTMtGS6Vga5h" int2:id="8RpWxcFJ">
      <int2:state int2:value="Rejected" int2:type="AugLoop_Text_Critique"/>
    </int2:textHash>
    <int2:textHash int2:hashCode="PlkuKp2tLh7F3r" int2:id="8zo9OFEU">
      <int2:state int2:value="Rejected" int2:type="AugLoop_Text_Critique"/>
    </int2:textHash>
    <int2:textHash int2:hashCode="Kaczlx9xYmYRuz" int2:id="9b37zk0E">
      <int2:state int2:value="Rejected" int2:type="AugLoop_Text_Critique"/>
    </int2:textHash>
    <int2:textHash int2:hashCode="PTYqaKebwaM9p+" int2:id="BAi5H1nJ">
      <int2:state int2:value="Rejected" int2:type="AugLoop_Text_Critique"/>
    </int2:textHash>
    <int2:textHash int2:hashCode="IsxD6adNdJhUbp" int2:id="BQJQ2y7w">
      <int2:state int2:value="Rejected" int2:type="AugLoop_Text_Critique"/>
    </int2:textHash>
    <int2:textHash int2:hashCode="mWzNh14bpZRNgL" int2:id="BonaxXpC">
      <int2:state int2:value="Rejected" int2:type="AugLoop_Text_Critique"/>
    </int2:textHash>
    <int2:textHash int2:hashCode="P64ZaNkbmePnT1" int2:id="C8nZOe6o">
      <int2:state int2:value="Rejected" int2:type="AugLoop_Text_Critique"/>
    </int2:textHash>
    <int2:textHash int2:hashCode="LkKZo0OoFXQhcl" int2:id="ED9Mj0nV">
      <int2:state int2:value="Rejected" int2:type="AugLoop_Text_Critique"/>
    </int2:textHash>
    <int2:textHash int2:hashCode="LtUf9xA4Hzt1bW" int2:id="EMxaxYRz">
      <int2:state int2:value="Rejected" int2:type="AugLoop_Text_Critique"/>
    </int2:textHash>
    <int2:textHash int2:hashCode="zOnz2wH/ffXbTT" int2:id="GMapIwGz">
      <int2:state int2:value="Rejected" int2:type="AugLoop_Text_Critique"/>
    </int2:textHash>
    <int2:textHash int2:hashCode="50FxV9QJiJFnHd" int2:id="I48yA1xQ">
      <int2:state int2:value="Rejected" int2:type="AugLoop_Text_Critique"/>
    </int2:textHash>
    <int2:textHash int2:hashCode="FUhtKoSbPErxjy" int2:id="LJako81L">
      <int2:state int2:value="Rejected" int2:type="AugLoop_Text_Critique"/>
    </int2:textHash>
    <int2:textHash int2:hashCode="V2V9UPai0+OZa2" int2:id="MvJKDzKR">
      <int2:state int2:value="Rejected" int2:type="AugLoop_Text_Critique"/>
    </int2:textHash>
    <int2:textHash int2:hashCode="+bTLF/WVwBMmGQ" int2:id="OZQdgquO">
      <int2:state int2:value="Rejected" int2:type="AugLoop_Text_Critique"/>
    </int2:textHash>
    <int2:textHash int2:hashCode="H+MhKg/B5Y9HYP" int2:id="Os0B0dPq">
      <int2:state int2:value="Rejected" int2:type="AugLoop_Text_Critique"/>
    </int2:textHash>
    <int2:textHash int2:hashCode="UoB1RYSZVnT7Rb" int2:id="P09bDlAl">
      <int2:state int2:value="Rejected" int2:type="AugLoop_Text_Critique"/>
    </int2:textHash>
    <int2:textHash int2:hashCode="7xX0jJZUuFeEo9" int2:id="PWTvRUre">
      <int2:state int2:value="Rejected" int2:type="AugLoop_Text_Critique"/>
    </int2:textHash>
    <int2:textHash int2:hashCode="Y612oUqDIdItwK" int2:id="PsfJztdI">
      <int2:state int2:value="Rejected" int2:type="AugLoop_Text_Critique"/>
    </int2:textHash>
    <int2:textHash int2:hashCode="xAy/90APBq4cjZ" int2:id="QBs9Wneb">
      <int2:state int2:value="Rejected" int2:type="AugLoop_Text_Critique"/>
    </int2:textHash>
    <int2:textHash int2:hashCode="/617+E5ocWzZr4" int2:id="QFX0iMYm">
      <int2:state int2:value="Rejected" int2:type="AugLoop_Text_Critique"/>
    </int2:textHash>
    <int2:textHash int2:hashCode="BSkOOd0e9Pu8/j" int2:id="QxZ5DcSh">
      <int2:state int2:value="Rejected" int2:type="AugLoop_Text_Critique"/>
    </int2:textHash>
    <int2:textHash int2:hashCode="eABNHynVBEE1Hh" int2:id="Su0lYqtT">
      <int2:state int2:value="Rejected" int2:type="AugLoop_Text_Critique"/>
    </int2:textHash>
    <int2:textHash int2:hashCode="EDEXHBMTAQJJUg" int2:id="VeyBUcWk">
      <int2:state int2:value="Rejected" int2:type="AugLoop_Text_Critique"/>
    </int2:textHash>
    <int2:textHash int2:hashCode="BQkK+yzHAvO0EZ" int2:id="W3qsPoJL">
      <int2:state int2:value="Rejected" int2:type="AugLoop_Text_Critique"/>
    </int2:textHash>
    <int2:textHash int2:hashCode="epVz1qH7mCdyqR" int2:id="bbWun5au">
      <int2:state int2:value="Rejected" int2:type="AugLoop_Text_Critique"/>
    </int2:textHash>
    <int2:textHash int2:hashCode="K8DSyrYnYUTS/5" int2:id="bvMzLh2r">
      <int2:state int2:value="Rejected" int2:type="AugLoop_Text_Critique"/>
    </int2:textHash>
    <int2:textHash int2:hashCode="wwYyZClJ7LotaG" int2:id="c8TB3Hlm">
      <int2:state int2:value="Rejected" int2:type="AugLoop_Text_Critique"/>
    </int2:textHash>
    <int2:textHash int2:hashCode="e3EV/aR7ILJ3uM" int2:id="cnji6kUQ">
      <int2:state int2:value="Rejected" int2:type="AugLoop_Text_Critique"/>
    </int2:textHash>
    <int2:textHash int2:hashCode="y0CW5ZJ7oGaRTU" int2:id="dEyubtLS">
      <int2:state int2:value="Rejected" int2:type="AugLoop_Text_Critique"/>
    </int2:textHash>
    <int2:textHash int2:hashCode="6VZwa7KpUyu4CI" int2:id="gQywwQ5q">
      <int2:state int2:value="Rejected" int2:type="AugLoop_Text_Critique"/>
    </int2:textHash>
    <int2:textHash int2:hashCode="LJFb3CybPCJe4I" int2:id="gc0Enc49">
      <int2:state int2:value="Rejected" int2:type="AugLoop_Text_Critique"/>
    </int2:textHash>
    <int2:textHash int2:hashCode="p6E/TKy3RFJORN" int2:id="hZSTEVjn">
      <int2:state int2:value="Rejected" int2:type="AugLoop_Text_Critique"/>
    </int2:textHash>
    <int2:textHash int2:hashCode="vryRWOSAuUlWW0" int2:id="he68fmnO">
      <int2:state int2:value="Rejected" int2:type="AugLoop_Text_Critique"/>
    </int2:textHash>
    <int2:textHash int2:hashCode="Bd5XDCCBwaBoU8" int2:id="ivoSFVOJ">
      <int2:state int2:value="Rejected" int2:type="AugLoop_Text_Critique"/>
    </int2:textHash>
    <int2:textHash int2:hashCode="l3ADzGmVnnIHjb" int2:id="l22nRmJ9">
      <int2:state int2:value="Rejected" int2:type="AugLoop_Text_Critique"/>
    </int2:textHash>
    <int2:textHash int2:hashCode="Y/dJ/H9xeK4a2F" int2:id="lzmxkvag">
      <int2:state int2:value="Rejected" int2:type="AugLoop_Text_Critique"/>
    </int2:textHash>
    <int2:textHash int2:hashCode="LfLpFXpTpne5zn" int2:id="m3ba46Y2">
      <int2:state int2:value="Rejected" int2:type="AugLoop_Text_Critique"/>
    </int2:textHash>
    <int2:textHash int2:hashCode="Uzlh3FPZl+DB02" int2:id="mQDdB0UR">
      <int2:state int2:value="Rejected" int2:type="AugLoop_Text_Critique"/>
    </int2:textHash>
    <int2:textHash int2:hashCode="AZPV7wl0bojp6p" int2:id="nVXXfveQ">
      <int2:state int2:value="Rejected" int2:type="AugLoop_Text_Critique"/>
    </int2:textHash>
    <int2:textHash int2:hashCode="pdYb/44QkyAliu" int2:id="rBlsqWLo">
      <int2:state int2:value="Rejected" int2:type="AugLoop_Text_Critique"/>
    </int2:textHash>
    <int2:textHash int2:hashCode="Y8Xf1f/BEaHK2v" int2:id="sGOzbj6q">
      <int2:state int2:value="Rejected" int2:type="AugLoop_Text_Critique"/>
    </int2:textHash>
    <int2:textHash int2:hashCode="Il69wxEGPee3DO" int2:id="twuimgCP">
      <int2:state int2:value="Rejected" int2:type="AugLoop_Text_Critique"/>
    </int2:textHash>
    <int2:textHash int2:hashCode="gX/YB+kAvZ2Lo8" int2:id="xG2F8HcR">
      <int2:state int2:value="Rejected" int2:type="AugLoop_Text_Critique"/>
    </int2:textHash>
    <int2:textHash int2:hashCode="33PKWiyPHrt7tn" int2:id="xNDvyv0h">
      <int2:state int2:value="Rejected" int2:type="AugLoop_Text_Critique"/>
    </int2:textHash>
    <int2:textHash int2:hashCode="vCxvB9+pJt9Z6A" int2:id="y1SLOaqM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4A95"/>
    <w:multiLevelType w:val="hybridMultilevel"/>
    <w:tmpl w:val="93CED202"/>
    <w:lvl w:ilvl="0" w:tplc="643A9C66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37628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9E3AF4"/>
    <w:rsid w:val="000013B5"/>
    <w:rsid w:val="000731F9"/>
    <w:rsid w:val="00075D47"/>
    <w:rsid w:val="000C1B75"/>
    <w:rsid w:val="000D1A9F"/>
    <w:rsid w:val="000F42EA"/>
    <w:rsid w:val="001002F9"/>
    <w:rsid w:val="00101E16"/>
    <w:rsid w:val="0011353C"/>
    <w:rsid w:val="00126F27"/>
    <w:rsid w:val="001513F0"/>
    <w:rsid w:val="0017130F"/>
    <w:rsid w:val="001801C4"/>
    <w:rsid w:val="001819EB"/>
    <w:rsid w:val="00196248"/>
    <w:rsid w:val="001A4B66"/>
    <w:rsid w:val="001A6FA2"/>
    <w:rsid w:val="001B67E6"/>
    <w:rsid w:val="001B7B17"/>
    <w:rsid w:val="001C3560"/>
    <w:rsid w:val="001C64F2"/>
    <w:rsid w:val="001F33CE"/>
    <w:rsid w:val="001F3510"/>
    <w:rsid w:val="001F42BA"/>
    <w:rsid w:val="002107C3"/>
    <w:rsid w:val="00210910"/>
    <w:rsid w:val="002129C9"/>
    <w:rsid w:val="00236382"/>
    <w:rsid w:val="00237F47"/>
    <w:rsid w:val="00250F58"/>
    <w:rsid w:val="002909BF"/>
    <w:rsid w:val="002A4A77"/>
    <w:rsid w:val="002B6C5E"/>
    <w:rsid w:val="002F4F30"/>
    <w:rsid w:val="00300B96"/>
    <w:rsid w:val="00327197"/>
    <w:rsid w:val="0033327D"/>
    <w:rsid w:val="0034252F"/>
    <w:rsid w:val="003607E9"/>
    <w:rsid w:val="00373BD2"/>
    <w:rsid w:val="00390D09"/>
    <w:rsid w:val="003E31FE"/>
    <w:rsid w:val="003E4306"/>
    <w:rsid w:val="00447666"/>
    <w:rsid w:val="0047512F"/>
    <w:rsid w:val="00492BC2"/>
    <w:rsid w:val="004952C8"/>
    <w:rsid w:val="004E5478"/>
    <w:rsid w:val="004F0B61"/>
    <w:rsid w:val="00503C53"/>
    <w:rsid w:val="005156F9"/>
    <w:rsid w:val="00540A7A"/>
    <w:rsid w:val="00541BBB"/>
    <w:rsid w:val="00543C73"/>
    <w:rsid w:val="00545C22"/>
    <w:rsid w:val="00565CA9"/>
    <w:rsid w:val="005667D4"/>
    <w:rsid w:val="0057469D"/>
    <w:rsid w:val="005864D8"/>
    <w:rsid w:val="00595EF1"/>
    <w:rsid w:val="005E77EA"/>
    <w:rsid w:val="006409C7"/>
    <w:rsid w:val="00674A8A"/>
    <w:rsid w:val="00684455"/>
    <w:rsid w:val="00690BFD"/>
    <w:rsid w:val="00692B49"/>
    <w:rsid w:val="006A6DEA"/>
    <w:rsid w:val="006B3C1A"/>
    <w:rsid w:val="007040DD"/>
    <w:rsid w:val="00742CC8"/>
    <w:rsid w:val="007605AA"/>
    <w:rsid w:val="00773B58"/>
    <w:rsid w:val="0078223C"/>
    <w:rsid w:val="007B4351"/>
    <w:rsid w:val="007B69EA"/>
    <w:rsid w:val="007B6B43"/>
    <w:rsid w:val="007C54A8"/>
    <w:rsid w:val="007E4C79"/>
    <w:rsid w:val="00807394"/>
    <w:rsid w:val="008144BA"/>
    <w:rsid w:val="00815342"/>
    <w:rsid w:val="0084257E"/>
    <w:rsid w:val="00844C92"/>
    <w:rsid w:val="0085470D"/>
    <w:rsid w:val="00866B7E"/>
    <w:rsid w:val="00874A17"/>
    <w:rsid w:val="00880EFF"/>
    <w:rsid w:val="008D5E21"/>
    <w:rsid w:val="008E35B4"/>
    <w:rsid w:val="008E7BFA"/>
    <w:rsid w:val="00900878"/>
    <w:rsid w:val="00907AE3"/>
    <w:rsid w:val="009132B1"/>
    <w:rsid w:val="00933C8C"/>
    <w:rsid w:val="00947372"/>
    <w:rsid w:val="00960FEE"/>
    <w:rsid w:val="0097027A"/>
    <w:rsid w:val="00983A76"/>
    <w:rsid w:val="009DD3FD"/>
    <w:rsid w:val="009E04AD"/>
    <w:rsid w:val="009F4623"/>
    <w:rsid w:val="00A239CE"/>
    <w:rsid w:val="00A23C9E"/>
    <w:rsid w:val="00A43462"/>
    <w:rsid w:val="00A44F8A"/>
    <w:rsid w:val="00A559AE"/>
    <w:rsid w:val="00A73469"/>
    <w:rsid w:val="00AB33BC"/>
    <w:rsid w:val="00AC7388"/>
    <w:rsid w:val="00AD1347"/>
    <w:rsid w:val="00AE0F6D"/>
    <w:rsid w:val="00B02108"/>
    <w:rsid w:val="00B16F16"/>
    <w:rsid w:val="00B17A76"/>
    <w:rsid w:val="00B24E2D"/>
    <w:rsid w:val="00B33245"/>
    <w:rsid w:val="00B33989"/>
    <w:rsid w:val="00B45CB2"/>
    <w:rsid w:val="00B939A0"/>
    <w:rsid w:val="00BC41FB"/>
    <w:rsid w:val="00BC4B47"/>
    <w:rsid w:val="00BD1572"/>
    <w:rsid w:val="00BD7819"/>
    <w:rsid w:val="00C42C74"/>
    <w:rsid w:val="00CA0B37"/>
    <w:rsid w:val="00CB07E4"/>
    <w:rsid w:val="00CB268B"/>
    <w:rsid w:val="00CC1D69"/>
    <w:rsid w:val="00CC2B11"/>
    <w:rsid w:val="00CC6236"/>
    <w:rsid w:val="00CE016F"/>
    <w:rsid w:val="00CF3C7D"/>
    <w:rsid w:val="00CF3CDA"/>
    <w:rsid w:val="00D21A3E"/>
    <w:rsid w:val="00D3301C"/>
    <w:rsid w:val="00D550B9"/>
    <w:rsid w:val="00D55B4C"/>
    <w:rsid w:val="00D6381A"/>
    <w:rsid w:val="00D638CE"/>
    <w:rsid w:val="00D84396"/>
    <w:rsid w:val="00DA0C51"/>
    <w:rsid w:val="00DF5D8B"/>
    <w:rsid w:val="00E16214"/>
    <w:rsid w:val="00E216D7"/>
    <w:rsid w:val="00E22F68"/>
    <w:rsid w:val="00E51FA6"/>
    <w:rsid w:val="00EC53A4"/>
    <w:rsid w:val="00F03F62"/>
    <w:rsid w:val="00F15482"/>
    <w:rsid w:val="00F21744"/>
    <w:rsid w:val="00F32876"/>
    <w:rsid w:val="00F50423"/>
    <w:rsid w:val="00F70454"/>
    <w:rsid w:val="00F93585"/>
    <w:rsid w:val="00FA0BF4"/>
    <w:rsid w:val="00FC13E8"/>
    <w:rsid w:val="00FC1F96"/>
    <w:rsid w:val="00FE64C3"/>
    <w:rsid w:val="0149B896"/>
    <w:rsid w:val="0231E9A9"/>
    <w:rsid w:val="031FB84F"/>
    <w:rsid w:val="039E2CD2"/>
    <w:rsid w:val="0438BE0F"/>
    <w:rsid w:val="04B8F7FF"/>
    <w:rsid w:val="05AC237A"/>
    <w:rsid w:val="06B25034"/>
    <w:rsid w:val="08058473"/>
    <w:rsid w:val="087B1E17"/>
    <w:rsid w:val="0892B2DD"/>
    <w:rsid w:val="0B084C01"/>
    <w:rsid w:val="0B65DB5F"/>
    <w:rsid w:val="0C3C153F"/>
    <w:rsid w:val="0CCEDCBB"/>
    <w:rsid w:val="0D6F125F"/>
    <w:rsid w:val="0DDF4C00"/>
    <w:rsid w:val="0E3ACA49"/>
    <w:rsid w:val="0FA08B12"/>
    <w:rsid w:val="0FE6D962"/>
    <w:rsid w:val="1176671A"/>
    <w:rsid w:val="119D2C8B"/>
    <w:rsid w:val="119D704F"/>
    <w:rsid w:val="11DF71E6"/>
    <w:rsid w:val="127D5D22"/>
    <w:rsid w:val="132E7136"/>
    <w:rsid w:val="149D22DD"/>
    <w:rsid w:val="1501771B"/>
    <w:rsid w:val="15441678"/>
    <w:rsid w:val="166BF3DC"/>
    <w:rsid w:val="16A3A070"/>
    <w:rsid w:val="16BCFAA3"/>
    <w:rsid w:val="18654B16"/>
    <w:rsid w:val="187386F8"/>
    <w:rsid w:val="19035C87"/>
    <w:rsid w:val="19B88E1B"/>
    <w:rsid w:val="1A323D41"/>
    <w:rsid w:val="1B4C3F20"/>
    <w:rsid w:val="1C0FA5AF"/>
    <w:rsid w:val="1C7AAE97"/>
    <w:rsid w:val="1D4B8BA2"/>
    <w:rsid w:val="1D9F9259"/>
    <w:rsid w:val="1DEB46E3"/>
    <w:rsid w:val="1E4DF8BB"/>
    <w:rsid w:val="1E72D6E1"/>
    <w:rsid w:val="1F68C4E3"/>
    <w:rsid w:val="20845427"/>
    <w:rsid w:val="212C08D5"/>
    <w:rsid w:val="243D4D6C"/>
    <w:rsid w:val="25713142"/>
    <w:rsid w:val="259E3AF4"/>
    <w:rsid w:val="2607C03E"/>
    <w:rsid w:val="270F5E88"/>
    <w:rsid w:val="28A9697C"/>
    <w:rsid w:val="28FE3981"/>
    <w:rsid w:val="2AFE526F"/>
    <w:rsid w:val="2B33D1D1"/>
    <w:rsid w:val="2B44A801"/>
    <w:rsid w:val="2BCE08FF"/>
    <w:rsid w:val="2C1DAF00"/>
    <w:rsid w:val="2CCBE512"/>
    <w:rsid w:val="2D8C4F0E"/>
    <w:rsid w:val="2ECFD3AF"/>
    <w:rsid w:val="2F8B68BF"/>
    <w:rsid w:val="317D9DB7"/>
    <w:rsid w:val="318AF32E"/>
    <w:rsid w:val="318CE050"/>
    <w:rsid w:val="32972B14"/>
    <w:rsid w:val="331C9FDE"/>
    <w:rsid w:val="33281939"/>
    <w:rsid w:val="34190669"/>
    <w:rsid w:val="345AE388"/>
    <w:rsid w:val="347E5B33"/>
    <w:rsid w:val="3554C0B7"/>
    <w:rsid w:val="35E7A904"/>
    <w:rsid w:val="36146A18"/>
    <w:rsid w:val="38C81149"/>
    <w:rsid w:val="3934169F"/>
    <w:rsid w:val="3951D6EE"/>
    <w:rsid w:val="39913E37"/>
    <w:rsid w:val="3A9AFAC9"/>
    <w:rsid w:val="3B5CA995"/>
    <w:rsid w:val="3BADD663"/>
    <w:rsid w:val="3BB7611D"/>
    <w:rsid w:val="3BC275D1"/>
    <w:rsid w:val="3C339FF9"/>
    <w:rsid w:val="3CB7C52E"/>
    <w:rsid w:val="3D0DA412"/>
    <w:rsid w:val="3D49A6C4"/>
    <w:rsid w:val="3D5A4FD8"/>
    <w:rsid w:val="3E781540"/>
    <w:rsid w:val="3E7FCFF5"/>
    <w:rsid w:val="3FEF65F0"/>
    <w:rsid w:val="40373474"/>
    <w:rsid w:val="421ABA07"/>
    <w:rsid w:val="4254B642"/>
    <w:rsid w:val="425D2140"/>
    <w:rsid w:val="437E1C25"/>
    <w:rsid w:val="447C53BA"/>
    <w:rsid w:val="44EDA5DB"/>
    <w:rsid w:val="4572D207"/>
    <w:rsid w:val="4924BF99"/>
    <w:rsid w:val="49AF4305"/>
    <w:rsid w:val="4A9C86B5"/>
    <w:rsid w:val="4ADC1FD4"/>
    <w:rsid w:val="4AF42395"/>
    <w:rsid w:val="4AF7D668"/>
    <w:rsid w:val="4B3A061D"/>
    <w:rsid w:val="4B3F047D"/>
    <w:rsid w:val="4C5943C7"/>
    <w:rsid w:val="4DBB073D"/>
    <w:rsid w:val="4E1A7F2C"/>
    <w:rsid w:val="4E96BE08"/>
    <w:rsid w:val="4F2D5DCE"/>
    <w:rsid w:val="4F88EC69"/>
    <w:rsid w:val="4FB2F58E"/>
    <w:rsid w:val="4FB5EAE6"/>
    <w:rsid w:val="4FCC18B4"/>
    <w:rsid w:val="50C7CD69"/>
    <w:rsid w:val="51063893"/>
    <w:rsid w:val="51F866F4"/>
    <w:rsid w:val="524F0D42"/>
    <w:rsid w:val="530B7867"/>
    <w:rsid w:val="5342080E"/>
    <w:rsid w:val="53C4C1A7"/>
    <w:rsid w:val="542B6F8E"/>
    <w:rsid w:val="54738DAB"/>
    <w:rsid w:val="554E8CE8"/>
    <w:rsid w:val="58BAE5E1"/>
    <w:rsid w:val="5932CE9F"/>
    <w:rsid w:val="595057B2"/>
    <w:rsid w:val="59A228C2"/>
    <w:rsid w:val="59B88D9D"/>
    <w:rsid w:val="59E1471C"/>
    <w:rsid w:val="5A229583"/>
    <w:rsid w:val="5AF2BEFB"/>
    <w:rsid w:val="5BDB8955"/>
    <w:rsid w:val="5C1336E4"/>
    <w:rsid w:val="5C1A2750"/>
    <w:rsid w:val="5C5A7BC0"/>
    <w:rsid w:val="5D420B02"/>
    <w:rsid w:val="5DA9CE03"/>
    <w:rsid w:val="5DF3011A"/>
    <w:rsid w:val="5E5B7569"/>
    <w:rsid w:val="5E7BC008"/>
    <w:rsid w:val="5EC50D15"/>
    <w:rsid w:val="5F0E640E"/>
    <w:rsid w:val="5F97EDF1"/>
    <w:rsid w:val="5FFFA123"/>
    <w:rsid w:val="62B89165"/>
    <w:rsid w:val="62D61A78"/>
    <w:rsid w:val="63F63A08"/>
    <w:rsid w:val="647EA9BD"/>
    <w:rsid w:val="658A2650"/>
    <w:rsid w:val="6602325D"/>
    <w:rsid w:val="66857127"/>
    <w:rsid w:val="68AEEE0C"/>
    <w:rsid w:val="69271300"/>
    <w:rsid w:val="6946BCC2"/>
    <w:rsid w:val="6A830D11"/>
    <w:rsid w:val="6AB9EE15"/>
    <w:rsid w:val="6AFC5790"/>
    <w:rsid w:val="6C99ED5E"/>
    <w:rsid w:val="6E49F886"/>
    <w:rsid w:val="6E4B5A47"/>
    <w:rsid w:val="7018BAB6"/>
    <w:rsid w:val="70BB5BAE"/>
    <w:rsid w:val="727F73D5"/>
    <w:rsid w:val="72B3B300"/>
    <w:rsid w:val="72DB0270"/>
    <w:rsid w:val="732AE5DA"/>
    <w:rsid w:val="733CEAFA"/>
    <w:rsid w:val="737303F7"/>
    <w:rsid w:val="73FB2B6D"/>
    <w:rsid w:val="7468F1F9"/>
    <w:rsid w:val="74A43076"/>
    <w:rsid w:val="74BF085C"/>
    <w:rsid w:val="7511939C"/>
    <w:rsid w:val="7628C94E"/>
    <w:rsid w:val="76B2F6E6"/>
    <w:rsid w:val="778F89BA"/>
    <w:rsid w:val="779EFF24"/>
    <w:rsid w:val="77C5A3B2"/>
    <w:rsid w:val="793A053C"/>
    <w:rsid w:val="7999C2B7"/>
    <w:rsid w:val="7A27D3E2"/>
    <w:rsid w:val="7A3E9E5F"/>
    <w:rsid w:val="7A8B1D32"/>
    <w:rsid w:val="7A8B5003"/>
    <w:rsid w:val="7B1C9D94"/>
    <w:rsid w:val="7B520E47"/>
    <w:rsid w:val="7C2688EC"/>
    <w:rsid w:val="7D0975AF"/>
    <w:rsid w:val="7D0D71BE"/>
    <w:rsid w:val="7D8024E5"/>
    <w:rsid w:val="7ECA0616"/>
    <w:rsid w:val="7EFEA99C"/>
    <w:rsid w:val="7F88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3AF4"/>
  <w15:chartTrackingRefBased/>
  <w15:docId w15:val="{C3B8A4AC-E0CF-49FA-81EB-5AE4340C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9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6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0AFCA611F934EA37F12D7C7379D42" ma:contentTypeVersion="8" ma:contentTypeDescription="Create a new document." ma:contentTypeScope="" ma:versionID="a5bed045b1d9897aca7a6cefecc1ce7f">
  <xsd:schema xmlns:xsd="http://www.w3.org/2001/XMLSchema" xmlns:xs="http://www.w3.org/2001/XMLSchema" xmlns:p="http://schemas.microsoft.com/office/2006/metadata/properties" xmlns:ns2="86a0896a-62ea-4964-8474-b760579aed7c" targetNamespace="http://schemas.microsoft.com/office/2006/metadata/properties" ma:root="true" ma:fieldsID="aa4d67f1d5fa4ce583559b97f4b77231" ns2:_="">
    <xsd:import namespace="86a0896a-62ea-4964-8474-b760579aed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a0896a-62ea-4964-8474-b760579aed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66F70A-4598-428B-A27C-02AAE6A422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A9BC85-C8FE-4534-833F-5F6440774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a0896a-62ea-4964-8474-b760579aed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BE57C2-2180-4B03-91AD-A57E1C849B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LEI, JINGYI (PGT)</dc:creator>
  <cp:keywords/>
  <dc:description/>
  <cp:lastModifiedBy>THADATHIL PARAMBIL, SHAMEEH RAHMAN (PGT)</cp:lastModifiedBy>
  <cp:revision>157</cp:revision>
  <dcterms:created xsi:type="dcterms:W3CDTF">2024-02-27T03:13:00Z</dcterms:created>
  <dcterms:modified xsi:type="dcterms:W3CDTF">2024-03-18T11:00:00Z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0x010100CE90AFCA611F934EA37F12D7C7379D42</vt:lpwstr>
  </property>
</Properties>
</file>